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4DB" w:rsidRPr="00E524DB" w:rsidRDefault="00E524DB" w:rsidP="00E524DB">
      <w:pPr>
        <w:autoSpaceDE w:val="0"/>
        <w:autoSpaceDN w:val="0"/>
        <w:adjustRightInd w:val="0"/>
        <w:spacing w:after="0" w:line="240" w:lineRule="auto"/>
        <w:rPr>
          <w:rFonts w:ascii="Calibri" w:eastAsia="Times New Roman" w:hAnsi="Calibri" w:cs="Times New Roman"/>
          <w:b/>
          <w:sz w:val="28"/>
          <w:szCs w:val="28"/>
        </w:rPr>
      </w:pPr>
      <w:r w:rsidRPr="00E524DB">
        <w:rPr>
          <w:rFonts w:ascii="Calibri" w:eastAsia="Times New Roman" w:hAnsi="Calibri" w:cs="Times New Roman"/>
          <w:b/>
          <w:sz w:val="28"/>
          <w:szCs w:val="28"/>
          <w:lang w:val="en-IN"/>
        </w:rPr>
        <w:t xml:space="preserve">                                            </w:t>
      </w:r>
      <w:r w:rsidR="00906B20">
        <w:rPr>
          <w:rFonts w:ascii="Calibri" w:eastAsia="Times New Roman" w:hAnsi="Calibri" w:cs="Times New Roman"/>
          <w:b/>
          <w:sz w:val="28"/>
          <w:szCs w:val="28"/>
          <w:lang w:val="en-IN"/>
        </w:rPr>
        <w:t xml:space="preserve">               </w:t>
      </w:r>
      <w:r w:rsidR="004536AE">
        <w:rPr>
          <w:rFonts w:ascii="Calibri" w:eastAsia="Times New Roman" w:hAnsi="Calibri" w:cs="Times New Roman"/>
          <w:b/>
          <w:sz w:val="28"/>
          <w:szCs w:val="28"/>
          <w:lang w:val="en-IN"/>
        </w:rPr>
        <w:t xml:space="preserve"> </w:t>
      </w:r>
      <w:proofErr w:type="spellStart"/>
      <w:r w:rsidR="000E710D">
        <w:rPr>
          <w:rFonts w:ascii="Calibri" w:eastAsia="Times New Roman" w:hAnsi="Calibri" w:cs="Times New Roman"/>
          <w:b/>
          <w:sz w:val="28"/>
          <w:szCs w:val="28"/>
          <w:lang w:val="en-IN"/>
        </w:rPr>
        <w:t>Lakshmi</w:t>
      </w:r>
      <w:proofErr w:type="spellEnd"/>
      <w:r w:rsidR="000E710D">
        <w:rPr>
          <w:rFonts w:ascii="Calibri" w:eastAsia="Times New Roman" w:hAnsi="Calibri" w:cs="Times New Roman"/>
          <w:b/>
          <w:sz w:val="28"/>
          <w:szCs w:val="28"/>
          <w:lang w:val="en-IN"/>
        </w:rPr>
        <w:t xml:space="preserve"> </w:t>
      </w:r>
      <w:proofErr w:type="spellStart"/>
      <w:r w:rsidR="004536AE">
        <w:rPr>
          <w:rFonts w:ascii="Calibri" w:eastAsia="Times New Roman" w:hAnsi="Calibri" w:cs="Times New Roman"/>
          <w:b/>
          <w:sz w:val="28"/>
          <w:szCs w:val="28"/>
          <w:lang w:val="en-IN"/>
        </w:rPr>
        <w:t>Venkatesh</w:t>
      </w:r>
      <w:proofErr w:type="spellEnd"/>
    </w:p>
    <w:p w:rsidR="003C1459" w:rsidRDefault="00E524DB" w:rsidP="003C14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05"/>
        </w:tabs>
        <w:autoSpaceDE w:val="0"/>
        <w:autoSpaceDN w:val="0"/>
        <w:adjustRightInd w:val="0"/>
        <w:spacing w:after="0" w:line="360" w:lineRule="auto"/>
        <w:rPr>
          <w:rFonts w:ascii="Calibri" w:eastAsia="Times New Roman" w:hAnsi="Calibri" w:cs="Times New Roman"/>
          <w:b/>
          <w:color w:val="0000FF"/>
          <w:lang w:val="fr-FR"/>
        </w:rPr>
      </w:pPr>
      <w:r w:rsidRPr="00E524DB">
        <w:rPr>
          <w:rFonts w:ascii="Calibri" w:eastAsia="Times New Roman" w:hAnsi="Calibri" w:cs="Times New Roman"/>
          <w:b/>
        </w:rPr>
        <w:t xml:space="preserve">          </w:t>
      </w:r>
      <w:r w:rsidRPr="00E524DB">
        <w:rPr>
          <w:rFonts w:ascii="Calibri" w:eastAsia="Times New Roman" w:hAnsi="Calibri" w:cs="Times New Roman"/>
          <w:b/>
        </w:rPr>
        <w:tab/>
      </w:r>
      <w:r w:rsidRPr="00E524DB">
        <w:rPr>
          <w:rFonts w:ascii="Calibri" w:eastAsia="Times New Roman" w:hAnsi="Calibri" w:cs="Times New Roman"/>
          <w:b/>
          <w:lang w:val="fr-FR"/>
        </w:rPr>
        <w:t xml:space="preserve">              </w:t>
      </w:r>
    </w:p>
    <w:p w:rsidR="003C1459" w:rsidRPr="003C1459" w:rsidRDefault="00E524DB" w:rsidP="003C14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05"/>
        </w:tabs>
        <w:autoSpaceDE w:val="0"/>
        <w:autoSpaceDN w:val="0"/>
        <w:adjustRightInd w:val="0"/>
        <w:spacing w:after="0" w:line="360" w:lineRule="auto"/>
        <w:rPr>
          <w:rFonts w:ascii="Calibri" w:eastAsia="Times New Roman" w:hAnsi="Calibri" w:cs="Times New Roman"/>
          <w:b/>
          <w:color w:val="0000FF"/>
          <w:lang w:val="fr-FR"/>
        </w:rPr>
      </w:pPr>
      <w:r w:rsidRPr="00E524DB">
        <w:rPr>
          <w:rFonts w:ascii="Calibri" w:eastAsia="Times New Roman" w:hAnsi="Calibri" w:cs="Times New Roman"/>
          <w:b/>
          <w:lang w:val="fr-FR"/>
        </w:rPr>
        <w:t xml:space="preserve"> </w:t>
      </w:r>
      <w:r w:rsidRPr="00E524DB">
        <w:rPr>
          <w:rFonts w:ascii="Calibri" w:eastAsia="Times New Roman" w:hAnsi="Calibri" w:cs="Times New Roman"/>
          <w:sz w:val="24"/>
          <w:szCs w:val="24"/>
          <w:lang w:val="fr-FR"/>
        </w:rPr>
        <w:t xml:space="preserve">Mobile: </w:t>
      </w:r>
      <w:r w:rsidRPr="00E524DB">
        <w:rPr>
          <w:rFonts w:ascii="Calibri" w:eastAsia="Times New Roman" w:hAnsi="Calibri" w:cs="Times New Roman"/>
          <w:i/>
          <w:sz w:val="24"/>
          <w:szCs w:val="24"/>
          <w:lang w:val="fr-FR"/>
        </w:rPr>
        <w:t>+</w:t>
      </w:r>
      <w:r w:rsidR="00CF28CA">
        <w:rPr>
          <w:rFonts w:ascii="Calibri" w:eastAsia="Times New Roman" w:hAnsi="Calibri" w:cs="Times New Roman"/>
          <w:sz w:val="24"/>
          <w:szCs w:val="24"/>
          <w:lang w:val="fr-FR"/>
        </w:rPr>
        <w:t>1</w:t>
      </w:r>
      <w:r w:rsidR="000B6F59">
        <w:rPr>
          <w:rFonts w:ascii="Calibri" w:eastAsia="Times New Roman" w:hAnsi="Calibri" w:cs="Times New Roman"/>
          <w:sz w:val="24"/>
          <w:szCs w:val="24"/>
          <w:lang w:val="fr-FR"/>
        </w:rPr>
        <w:t>-</w:t>
      </w:r>
      <w:r w:rsidR="001207ED">
        <w:rPr>
          <w:rFonts w:ascii="Calibri" w:eastAsia="Times New Roman" w:hAnsi="Calibri" w:cs="Times New Roman"/>
          <w:sz w:val="24"/>
          <w:szCs w:val="24"/>
          <w:lang w:val="fr-FR"/>
        </w:rPr>
        <w:t>(</w:t>
      </w:r>
      <w:r w:rsidR="001207ED">
        <w:rPr>
          <w:rFonts w:ascii="Calibri" w:eastAsia="Times New Roman" w:hAnsi="Calibri" w:cs="Times New Roman"/>
          <w:sz w:val="24"/>
          <w:szCs w:val="24"/>
        </w:rPr>
        <w:t>940) 999-7126</w:t>
      </w:r>
      <w:r w:rsidRPr="00E524DB">
        <w:rPr>
          <w:rFonts w:ascii="Calibri" w:eastAsia="Times New Roman" w:hAnsi="Calibri" w:cs="Times New Roman"/>
          <w:sz w:val="24"/>
          <w:szCs w:val="24"/>
          <w:lang w:val="fr-FR"/>
        </w:rPr>
        <w:t xml:space="preserve">                                                         </w:t>
      </w:r>
      <w:r w:rsidR="0083488C">
        <w:rPr>
          <w:rFonts w:ascii="Calibri" w:eastAsia="Times New Roman" w:hAnsi="Calibri" w:cs="Times New Roman"/>
          <w:sz w:val="24"/>
          <w:szCs w:val="24"/>
          <w:lang w:val="fr-FR"/>
        </w:rPr>
        <w:t xml:space="preserve">              </w:t>
      </w:r>
      <w:r w:rsidR="000E15D8">
        <w:rPr>
          <w:rFonts w:ascii="Calibri" w:eastAsia="Times New Roman" w:hAnsi="Calibri" w:cs="Times New Roman"/>
          <w:sz w:val="24"/>
          <w:szCs w:val="24"/>
          <w:lang w:val="fr-FR"/>
        </w:rPr>
        <w:t xml:space="preserve">   E-mail: </w:t>
      </w:r>
      <w:r w:rsidR="001379A6">
        <w:rPr>
          <w:rFonts w:ascii="Calibri" w:eastAsia="Times New Roman" w:hAnsi="Calibri" w:cs="Times New Roman"/>
          <w:sz w:val="24"/>
          <w:szCs w:val="24"/>
          <w:lang w:val="fr-FR"/>
        </w:rPr>
        <w:t>vcnai999</w:t>
      </w:r>
      <w:r w:rsidRPr="00E524DB">
        <w:rPr>
          <w:rFonts w:ascii="Calibri" w:eastAsia="Times New Roman" w:hAnsi="Calibri" w:cs="Times New Roman"/>
          <w:sz w:val="24"/>
          <w:szCs w:val="24"/>
          <w:lang w:val="fr-FR"/>
        </w:rPr>
        <w:t xml:space="preserve">@gmail.com    </w:t>
      </w:r>
      <w:r w:rsidR="00267892">
        <w:rPr>
          <w:rFonts w:ascii="Calibri" w:eastAsia="Times New Roman" w:hAnsi="Calibri" w:cs="Times New Roman"/>
          <w:sz w:val="24"/>
          <w:szCs w:val="24"/>
          <w:lang w:val="fr-FR"/>
        </w:rPr>
        <w:t xml:space="preserve"> </w:t>
      </w:r>
    </w:p>
    <w:p w:rsidR="003C1459" w:rsidRDefault="003C1459" w:rsidP="003C1459">
      <w:pPr>
        <w:autoSpaceDE w:val="0"/>
        <w:autoSpaceDN w:val="0"/>
        <w:adjustRightInd w:val="0"/>
        <w:spacing w:after="0" w:line="360" w:lineRule="auto"/>
        <w:rPr>
          <w:rFonts w:asciiTheme="majorHAnsi" w:hAnsiTheme="majorHAnsi" w:cstheme="majorHAnsi"/>
          <w:b/>
          <w:sz w:val="24"/>
          <w:szCs w:val="24"/>
          <w:lang w:eastAsia="hi-IN" w:bidi="hi-IN"/>
        </w:rPr>
      </w:pPr>
      <w:r>
        <w:rPr>
          <w:rFonts w:asciiTheme="majorHAnsi" w:hAnsiTheme="majorHAnsi" w:cstheme="majorHAnsi"/>
          <w:b/>
          <w:sz w:val="24"/>
          <w:szCs w:val="24"/>
          <w:lang w:eastAsia="hi-IN" w:bidi="hi-IN"/>
        </w:rPr>
        <w:t>Professional Summary:</w:t>
      </w:r>
    </w:p>
    <w:p w:rsidR="001379A6" w:rsidRDefault="00E028AD" w:rsidP="00E960D7">
      <w:pPr>
        <w:rPr>
          <w:lang w:eastAsia="hi-IN" w:bidi="hi-IN"/>
        </w:rPr>
      </w:pPr>
      <w:r>
        <w:rPr>
          <w:lang w:eastAsia="hi-IN" w:bidi="hi-IN"/>
        </w:rPr>
        <w:t>Generative AI</w:t>
      </w:r>
      <w:r w:rsidR="00BB72D2">
        <w:rPr>
          <w:lang w:eastAsia="hi-IN" w:bidi="hi-IN"/>
        </w:rPr>
        <w:t xml:space="preserve"> Engineer with 10</w:t>
      </w:r>
      <w:r w:rsidR="001379A6" w:rsidRPr="001379A6">
        <w:rPr>
          <w:lang w:eastAsia="hi-IN" w:bidi="hi-IN"/>
        </w:rPr>
        <w:t>+ years of experience in managing machine learning lifecycles and installing, configuring, and maintaining various Cloud technologies like Azure, AWS Cloud and Middleware Services</w:t>
      </w:r>
      <w:r>
        <w:rPr>
          <w:lang w:eastAsia="hi-IN" w:bidi="hi-IN"/>
        </w:rPr>
        <w:t xml:space="preserve"> end-to-end in</w:t>
      </w:r>
      <w:r w:rsidR="001379A6" w:rsidRPr="001379A6">
        <w:rPr>
          <w:lang w:eastAsia="hi-IN" w:bidi="hi-IN"/>
        </w:rPr>
        <w:t xml:space="preserve"> Production. Apt at developing, bu</w:t>
      </w:r>
      <w:r>
        <w:rPr>
          <w:lang w:eastAsia="hi-IN" w:bidi="hi-IN"/>
        </w:rPr>
        <w:t>ilding, and maintaining both LLM</w:t>
      </w:r>
      <w:r w:rsidR="001379A6" w:rsidRPr="001379A6">
        <w:rPr>
          <w:lang w:eastAsia="hi-IN" w:bidi="hi-IN"/>
        </w:rPr>
        <w:t xml:space="preserve"> and ML pipelines to increase data accuracy and predictability. Perfectionist, always open to collaborate with data science and industry professionals to look outside current frameworks and discover more working solutions for each individual problem.</w:t>
      </w:r>
    </w:p>
    <w:p w:rsidR="00AA16EF" w:rsidRDefault="00AA16EF" w:rsidP="00E960D7">
      <w:pPr>
        <w:rPr>
          <w:rFonts w:cstheme="minorHAnsi"/>
          <w:b/>
          <w:lang w:eastAsia="hi-IN" w:bidi="hi-IN"/>
        </w:rPr>
      </w:pPr>
      <w:r>
        <w:rPr>
          <w:rFonts w:cstheme="minorHAnsi"/>
          <w:b/>
          <w:lang w:eastAsia="hi-IN" w:bidi="hi-IN"/>
        </w:rPr>
        <w:t>Summary</w:t>
      </w:r>
    </w:p>
    <w:p w:rsidR="00AA16EF" w:rsidRPr="00AA16EF" w:rsidRDefault="00AA16EF" w:rsidP="00AA16EF">
      <w:pPr>
        <w:pStyle w:val="ListParagraph"/>
        <w:numPr>
          <w:ilvl w:val="0"/>
          <w:numId w:val="19"/>
        </w:numPr>
        <w:rPr>
          <w:lang w:eastAsia="hi-IN" w:bidi="hi-IN"/>
        </w:rPr>
      </w:pPr>
      <w:r w:rsidRPr="00AA16EF">
        <w:rPr>
          <w:lang w:eastAsia="hi-IN" w:bidi="hi-IN"/>
        </w:rPr>
        <w:t>Develop, and deploy machine learning models and algorithms.</w:t>
      </w:r>
    </w:p>
    <w:p w:rsidR="00AA16EF" w:rsidRPr="00AA16EF" w:rsidRDefault="00AA16EF" w:rsidP="00AA16EF">
      <w:pPr>
        <w:pStyle w:val="ListParagraph"/>
        <w:numPr>
          <w:ilvl w:val="0"/>
          <w:numId w:val="19"/>
        </w:numPr>
        <w:rPr>
          <w:lang w:eastAsia="hi-IN" w:bidi="hi-IN"/>
        </w:rPr>
      </w:pPr>
      <w:r w:rsidRPr="00AA16EF">
        <w:rPr>
          <w:lang w:eastAsia="hi-IN" w:bidi="hi-IN"/>
        </w:rPr>
        <w:t xml:space="preserve">Analyzing the Machine Learning algorithms and Predictive </w:t>
      </w:r>
      <w:proofErr w:type="spellStart"/>
      <w:r w:rsidRPr="00AA16EF">
        <w:rPr>
          <w:lang w:eastAsia="hi-IN" w:bidi="hi-IN"/>
        </w:rPr>
        <w:t>Modelling</w:t>
      </w:r>
      <w:proofErr w:type="spellEnd"/>
      <w:r w:rsidRPr="00AA16EF">
        <w:rPr>
          <w:lang w:eastAsia="hi-IN" w:bidi="hi-IN"/>
        </w:rPr>
        <w:t xml:space="preserve"> that could be used to solve a given problem and ranking them by their success probability.</w:t>
      </w:r>
    </w:p>
    <w:p w:rsidR="00AA16EF" w:rsidRPr="00AA16EF" w:rsidRDefault="00AA16EF" w:rsidP="00AA16EF">
      <w:pPr>
        <w:pStyle w:val="ListParagraph"/>
        <w:numPr>
          <w:ilvl w:val="0"/>
          <w:numId w:val="19"/>
        </w:numPr>
        <w:rPr>
          <w:lang w:eastAsia="hi-IN" w:bidi="hi-IN"/>
        </w:rPr>
      </w:pPr>
      <w:r w:rsidRPr="00AA16EF">
        <w:rPr>
          <w:lang w:eastAsia="hi-IN" w:bidi="hi-IN"/>
        </w:rPr>
        <w:t xml:space="preserve">For Description variable, extracting numerical features used NLP Techniques (Tokenize, Lemmatization </w:t>
      </w:r>
      <w:proofErr w:type="spellStart"/>
      <w:r w:rsidRPr="00AA16EF">
        <w:rPr>
          <w:lang w:eastAsia="hi-IN" w:bidi="hi-IN"/>
        </w:rPr>
        <w:t>i.e</w:t>
      </w:r>
      <w:proofErr w:type="spellEnd"/>
      <w:r w:rsidRPr="00AA16EF">
        <w:rPr>
          <w:lang w:eastAsia="hi-IN" w:bidi="hi-IN"/>
        </w:rPr>
        <w:t>... Text Preprocessing)</w:t>
      </w:r>
    </w:p>
    <w:p w:rsidR="00AA16EF" w:rsidRPr="00AA16EF" w:rsidRDefault="00AA16EF" w:rsidP="00AA16EF">
      <w:pPr>
        <w:pStyle w:val="ListParagraph"/>
        <w:numPr>
          <w:ilvl w:val="0"/>
          <w:numId w:val="19"/>
        </w:numPr>
        <w:rPr>
          <w:lang w:eastAsia="hi-IN" w:bidi="hi-IN"/>
        </w:rPr>
      </w:pPr>
      <w:r w:rsidRPr="00AA16EF">
        <w:rPr>
          <w:lang w:eastAsia="hi-IN" w:bidi="hi-IN"/>
        </w:rPr>
        <w:t>Selecting features, building</w:t>
      </w:r>
      <w:ins w:id="0" w:author="Microsoft Word" w:date="2025-01-23T10:47:00Z">
        <w:r w:rsidRPr="00AA16EF">
          <w:rPr>
            <w:lang w:eastAsia="hi-IN" w:bidi="hi-IN"/>
          </w:rPr>
          <w:t>,</w:t>
        </w:r>
      </w:ins>
      <w:r w:rsidRPr="00AA16EF">
        <w:rPr>
          <w:lang w:eastAsia="hi-IN" w:bidi="hi-IN"/>
        </w:rPr>
        <w:t xml:space="preserve"> and optimizing classifiers using machine learning techniques. Verifying data quality, and/or ensuring it via data cleaning.</w:t>
      </w:r>
    </w:p>
    <w:p w:rsidR="00AA16EF" w:rsidRPr="00AA16EF" w:rsidRDefault="00AA16EF" w:rsidP="00AA16EF">
      <w:pPr>
        <w:pStyle w:val="ListParagraph"/>
        <w:numPr>
          <w:ilvl w:val="0"/>
          <w:numId w:val="19"/>
        </w:numPr>
        <w:rPr>
          <w:rFonts w:eastAsia="Times New Roman" w:cstheme="minorHAnsi"/>
          <w:lang w:eastAsia="hi-IN" w:bidi="hi-IN"/>
        </w:rPr>
      </w:pPr>
      <w:r>
        <w:rPr>
          <w:rFonts w:eastAsia="Times New Roman" w:cstheme="minorHAnsi"/>
          <w:lang w:eastAsia="hi-IN" w:bidi="hi-IN"/>
        </w:rPr>
        <w:t>D</w:t>
      </w:r>
      <w:r w:rsidRPr="00582287">
        <w:rPr>
          <w:rFonts w:eastAsia="Times New Roman" w:cstheme="minorHAnsi"/>
          <w:lang w:eastAsia="hi-IN" w:bidi="hi-IN"/>
        </w:rPr>
        <w:t xml:space="preserve">evelop, and implement AI/ML </w:t>
      </w:r>
      <w:r w:rsidRPr="00812559">
        <w:rPr>
          <w:rFonts w:eastAsia="Times New Roman" w:cstheme="minorHAnsi"/>
          <w:lang w:eastAsia="hi-IN" w:bidi="hi-IN"/>
        </w:rPr>
        <w:t>in deep learning frameworks (</w:t>
      </w:r>
      <w:proofErr w:type="spellStart"/>
      <w:r w:rsidRPr="00812559">
        <w:rPr>
          <w:rFonts w:eastAsia="Times New Roman" w:cstheme="minorHAnsi"/>
          <w:lang w:eastAsia="hi-IN" w:bidi="hi-IN"/>
        </w:rPr>
        <w:t>TensorFlow</w:t>
      </w:r>
      <w:proofErr w:type="spellEnd"/>
      <w:r w:rsidRPr="00812559">
        <w:rPr>
          <w:rFonts w:eastAsia="Times New Roman" w:cstheme="minorHAnsi"/>
          <w:lang w:eastAsia="hi-IN" w:bidi="hi-IN"/>
        </w:rPr>
        <w:t xml:space="preserve">, </w:t>
      </w:r>
      <w:proofErr w:type="spellStart"/>
      <w:r w:rsidRPr="00812559">
        <w:rPr>
          <w:rFonts w:eastAsia="Times New Roman" w:cstheme="minorHAnsi"/>
          <w:lang w:eastAsia="hi-IN" w:bidi="hi-IN"/>
        </w:rPr>
        <w:t>PyTorch</w:t>
      </w:r>
      <w:proofErr w:type="spellEnd"/>
      <w:r w:rsidRPr="00812559">
        <w:rPr>
          <w:rFonts w:eastAsia="Times New Roman" w:cstheme="minorHAnsi"/>
          <w:lang w:eastAsia="hi-IN" w:bidi="hi-IN"/>
        </w:rPr>
        <w:t xml:space="preserve">, </w:t>
      </w:r>
      <w:proofErr w:type="spellStart"/>
      <w:r w:rsidRPr="00812559">
        <w:rPr>
          <w:rFonts w:eastAsia="Times New Roman" w:cstheme="minorHAnsi"/>
          <w:lang w:eastAsia="hi-IN" w:bidi="hi-IN"/>
        </w:rPr>
        <w:t>Keras</w:t>
      </w:r>
      <w:proofErr w:type="spellEnd"/>
      <w:r w:rsidRPr="00812559">
        <w:rPr>
          <w:rFonts w:eastAsia="Times New Roman" w:cstheme="minorHAnsi"/>
          <w:lang w:eastAsia="hi-IN" w:bidi="hi-IN"/>
        </w:rPr>
        <w:t>) and data science tools (</w:t>
      </w:r>
      <w:proofErr w:type="spellStart"/>
      <w:r w:rsidRPr="00812559">
        <w:rPr>
          <w:rFonts w:eastAsia="Times New Roman" w:cstheme="minorHAnsi"/>
          <w:lang w:eastAsia="hi-IN" w:bidi="hi-IN"/>
        </w:rPr>
        <w:t>scikit</w:t>
      </w:r>
      <w:proofErr w:type="spellEnd"/>
      <w:r w:rsidRPr="00812559">
        <w:rPr>
          <w:rFonts w:eastAsia="Times New Roman" w:cstheme="minorHAnsi"/>
          <w:lang w:eastAsia="hi-IN" w:bidi="hi-IN"/>
        </w:rPr>
        <w:t>-learn, NLP libraries</w:t>
      </w:r>
      <w:r>
        <w:rPr>
          <w:rFonts w:eastAsia="Times New Roman" w:cstheme="minorHAnsi"/>
          <w:lang w:eastAsia="hi-IN" w:bidi="hi-IN"/>
        </w:rPr>
        <w:t xml:space="preserve"> like NLTK, </w:t>
      </w:r>
      <w:proofErr w:type="spellStart"/>
      <w:r>
        <w:rPr>
          <w:rFonts w:eastAsia="Times New Roman" w:cstheme="minorHAnsi"/>
          <w:lang w:eastAsia="hi-IN" w:bidi="hi-IN"/>
        </w:rPr>
        <w:t>spacy</w:t>
      </w:r>
      <w:proofErr w:type="spellEnd"/>
      <w:r w:rsidRPr="00812559">
        <w:rPr>
          <w:rFonts w:eastAsia="Times New Roman" w:cstheme="minorHAnsi"/>
          <w:lang w:eastAsia="hi-IN" w:bidi="hi-IN"/>
        </w:rPr>
        <w:t>).</w:t>
      </w:r>
    </w:p>
    <w:p w:rsidR="00E960D7" w:rsidRDefault="00E960D7" w:rsidP="00772402">
      <w:pPr>
        <w:pStyle w:val="ListParagraph"/>
        <w:numPr>
          <w:ilvl w:val="0"/>
          <w:numId w:val="19"/>
        </w:numPr>
        <w:rPr>
          <w:lang w:eastAsia="hi-IN" w:bidi="hi-IN"/>
        </w:rPr>
      </w:pPr>
      <w:r w:rsidRPr="00E960D7">
        <w:rPr>
          <w:lang w:eastAsia="hi-IN" w:bidi="hi-IN"/>
        </w:rPr>
        <w:t>Technical authoring, including infrastructure desig</w:t>
      </w:r>
      <w:r w:rsidR="00F5559A">
        <w:rPr>
          <w:lang w:eastAsia="hi-IN" w:bidi="hi-IN"/>
        </w:rPr>
        <w:t>n and architecture (Server,</w:t>
      </w:r>
      <w:r w:rsidRPr="00E960D7">
        <w:rPr>
          <w:lang w:eastAsia="hi-IN" w:bidi="hi-IN"/>
        </w:rPr>
        <w:t xml:space="preserve"> Virtualization, Storage, Network, Database, Security and Governance. </w:t>
      </w:r>
    </w:p>
    <w:p w:rsidR="00E960D7" w:rsidRDefault="006E44E8" w:rsidP="00597660">
      <w:pPr>
        <w:pStyle w:val="ListParagraph"/>
        <w:numPr>
          <w:ilvl w:val="0"/>
          <w:numId w:val="19"/>
        </w:numPr>
        <w:suppressAutoHyphens/>
        <w:spacing w:after="0" w:line="240" w:lineRule="auto"/>
        <w:jc w:val="both"/>
        <w:rPr>
          <w:rFonts w:eastAsia="Times New Roman" w:cstheme="minorHAnsi"/>
          <w:lang w:eastAsia="hi-IN" w:bidi="hi-IN"/>
        </w:rPr>
      </w:pPr>
      <w:r w:rsidRPr="00597660">
        <w:rPr>
          <w:rFonts w:eastAsia="Times New Roman" w:cstheme="minorHAnsi"/>
          <w:lang w:eastAsia="hi-IN" w:bidi="hi-IN"/>
        </w:rPr>
        <w:t>Having experience on container services (</w:t>
      </w:r>
      <w:proofErr w:type="spellStart"/>
      <w:r w:rsidRPr="00597660">
        <w:rPr>
          <w:rFonts w:eastAsia="Times New Roman" w:cstheme="minorHAnsi"/>
          <w:lang w:eastAsia="hi-IN" w:bidi="hi-IN"/>
        </w:rPr>
        <w:t>Docker</w:t>
      </w:r>
      <w:proofErr w:type="spellEnd"/>
      <w:r w:rsidRPr="00597660">
        <w:rPr>
          <w:rFonts w:eastAsia="Times New Roman" w:cstheme="minorHAnsi"/>
          <w:lang w:eastAsia="hi-IN" w:bidi="hi-IN"/>
        </w:rPr>
        <w:t>).</w:t>
      </w:r>
    </w:p>
    <w:p w:rsidR="00830125" w:rsidRPr="00597660" w:rsidRDefault="00830125" w:rsidP="00597660">
      <w:pPr>
        <w:pStyle w:val="ListParagraph"/>
        <w:numPr>
          <w:ilvl w:val="0"/>
          <w:numId w:val="19"/>
        </w:numPr>
        <w:suppressAutoHyphens/>
        <w:spacing w:after="0" w:line="240" w:lineRule="auto"/>
        <w:jc w:val="both"/>
        <w:rPr>
          <w:rFonts w:eastAsia="Times New Roman" w:cstheme="minorHAnsi"/>
          <w:lang w:eastAsia="hi-IN" w:bidi="hi-IN"/>
        </w:rPr>
      </w:pPr>
      <w:r>
        <w:rPr>
          <w:rFonts w:eastAsia="Times New Roman" w:cstheme="minorHAnsi"/>
          <w:lang w:eastAsia="hi-IN" w:bidi="hi-IN"/>
        </w:rPr>
        <w:t xml:space="preserve">Having Good knowledge on </w:t>
      </w:r>
      <w:proofErr w:type="spellStart"/>
      <w:r>
        <w:rPr>
          <w:rFonts w:eastAsia="Times New Roman" w:cstheme="minorHAnsi"/>
          <w:lang w:eastAsia="hi-IN" w:bidi="hi-IN"/>
        </w:rPr>
        <w:t>Kubernets</w:t>
      </w:r>
      <w:proofErr w:type="spellEnd"/>
      <w:r>
        <w:rPr>
          <w:rFonts w:eastAsia="Times New Roman" w:cstheme="minorHAnsi"/>
          <w:lang w:eastAsia="hi-IN" w:bidi="hi-IN"/>
        </w:rPr>
        <w:t>.</w:t>
      </w:r>
    </w:p>
    <w:p w:rsidR="00597660" w:rsidRDefault="00597660" w:rsidP="00597660">
      <w:pPr>
        <w:pStyle w:val="ListParagraph"/>
        <w:numPr>
          <w:ilvl w:val="0"/>
          <w:numId w:val="19"/>
        </w:numPr>
        <w:suppressAutoHyphens/>
        <w:spacing w:after="0" w:line="240" w:lineRule="auto"/>
        <w:jc w:val="both"/>
        <w:rPr>
          <w:rFonts w:eastAsia="Times New Roman" w:cstheme="minorHAnsi"/>
          <w:lang w:eastAsia="hi-IN" w:bidi="hi-IN"/>
        </w:rPr>
      </w:pPr>
      <w:r w:rsidRPr="00597660">
        <w:rPr>
          <w:rFonts w:eastAsia="Times New Roman" w:cstheme="minorHAnsi"/>
          <w:lang w:eastAsia="hi-IN" w:bidi="hi-IN"/>
        </w:rPr>
        <w:t>Experience in using various activities present in ADF pipeline like Copy Data, execute pipeline, Execute Stored Procedure, Spar</w:t>
      </w:r>
      <w:r w:rsidR="003C1459">
        <w:rPr>
          <w:rFonts w:eastAsia="Times New Roman" w:cstheme="minorHAnsi"/>
          <w:lang w:eastAsia="hi-IN" w:bidi="hi-IN"/>
        </w:rPr>
        <w:t>k, Get Meta data, Lookup, wait</w:t>
      </w:r>
      <w:r>
        <w:rPr>
          <w:rFonts w:eastAsia="Times New Roman" w:cstheme="minorHAnsi"/>
          <w:lang w:eastAsia="hi-IN" w:bidi="hi-IN"/>
        </w:rPr>
        <w:t>, For Each Iterates.</w:t>
      </w:r>
    </w:p>
    <w:p w:rsidR="00373612" w:rsidRPr="00772402" w:rsidRDefault="00597660" w:rsidP="00772402">
      <w:pPr>
        <w:pStyle w:val="ListParagraph"/>
        <w:numPr>
          <w:ilvl w:val="0"/>
          <w:numId w:val="19"/>
        </w:numPr>
        <w:suppressAutoHyphens/>
        <w:spacing w:after="0" w:line="240" w:lineRule="auto"/>
        <w:jc w:val="both"/>
        <w:rPr>
          <w:rFonts w:eastAsia="Times New Roman" w:cstheme="minorHAnsi"/>
          <w:lang w:eastAsia="hi-IN" w:bidi="hi-IN"/>
        </w:rPr>
      </w:pPr>
      <w:r w:rsidRPr="00597660">
        <w:rPr>
          <w:rFonts w:eastAsia="Times New Roman" w:cstheme="minorHAnsi"/>
          <w:lang w:eastAsia="hi-IN" w:bidi="hi-IN"/>
        </w:rPr>
        <w:t>Experience in creating the linked service for different relational and non-relational databases</w:t>
      </w:r>
    </w:p>
    <w:p w:rsidR="00373612" w:rsidRPr="007E2CA5" w:rsidRDefault="00373612" w:rsidP="00373612">
      <w:pPr>
        <w:pStyle w:val="ListParagraph"/>
        <w:numPr>
          <w:ilvl w:val="0"/>
          <w:numId w:val="19"/>
        </w:numPr>
        <w:suppressAutoHyphens/>
        <w:spacing w:after="0" w:line="240" w:lineRule="auto"/>
        <w:jc w:val="both"/>
        <w:rPr>
          <w:rFonts w:eastAsia="Times New Roman" w:cstheme="minorHAnsi"/>
          <w:lang w:eastAsia="hi-IN" w:bidi="hi-IN"/>
        </w:rPr>
      </w:pPr>
      <w:r w:rsidRPr="007E2CA5">
        <w:rPr>
          <w:rFonts w:eastAsia="Times New Roman" w:cstheme="minorHAnsi"/>
          <w:lang w:eastAsia="hi-IN" w:bidi="hi-IN"/>
        </w:rPr>
        <w:t>Involved in creating and scheduling integration service workflows/Pipelines by using Azure Data Factory</w:t>
      </w:r>
    </w:p>
    <w:p w:rsidR="00373612" w:rsidRDefault="00373612" w:rsidP="00373612">
      <w:pPr>
        <w:pStyle w:val="ListParagraph"/>
        <w:numPr>
          <w:ilvl w:val="0"/>
          <w:numId w:val="19"/>
        </w:numPr>
        <w:suppressAutoHyphens/>
        <w:spacing w:after="0" w:line="240" w:lineRule="auto"/>
        <w:jc w:val="both"/>
        <w:rPr>
          <w:rFonts w:eastAsia="Times New Roman" w:cstheme="minorHAnsi"/>
          <w:lang w:eastAsia="hi-IN" w:bidi="hi-IN"/>
        </w:rPr>
      </w:pPr>
      <w:r w:rsidRPr="007E2CA5">
        <w:rPr>
          <w:rFonts w:eastAsia="Times New Roman" w:cstheme="minorHAnsi"/>
          <w:lang w:eastAsia="hi-IN" w:bidi="hi-IN"/>
        </w:rPr>
        <w:t xml:space="preserve">Creating the lookup tables, stored procedures in azure </w:t>
      </w:r>
      <w:proofErr w:type="spellStart"/>
      <w:r w:rsidRPr="007E2CA5">
        <w:rPr>
          <w:rFonts w:eastAsia="Times New Roman" w:cstheme="minorHAnsi"/>
          <w:lang w:eastAsia="hi-IN" w:bidi="hi-IN"/>
        </w:rPr>
        <w:t>sql</w:t>
      </w:r>
      <w:proofErr w:type="spellEnd"/>
      <w:r w:rsidRPr="007E2CA5">
        <w:rPr>
          <w:rFonts w:eastAsia="Times New Roman" w:cstheme="minorHAnsi"/>
          <w:lang w:eastAsia="hi-IN" w:bidi="hi-IN"/>
        </w:rPr>
        <w:t xml:space="preserve"> database</w:t>
      </w:r>
      <w:r>
        <w:rPr>
          <w:rFonts w:eastAsia="Times New Roman" w:cstheme="minorHAnsi"/>
          <w:lang w:eastAsia="hi-IN" w:bidi="hi-IN"/>
        </w:rPr>
        <w:t>.</w:t>
      </w:r>
    </w:p>
    <w:p w:rsidR="00373612" w:rsidRDefault="00373612" w:rsidP="00373612">
      <w:pPr>
        <w:pStyle w:val="ListParagraph"/>
        <w:numPr>
          <w:ilvl w:val="0"/>
          <w:numId w:val="19"/>
        </w:numPr>
        <w:suppressAutoHyphens/>
        <w:spacing w:after="0" w:line="240" w:lineRule="auto"/>
        <w:rPr>
          <w:rFonts w:eastAsia="Times New Roman" w:cstheme="minorHAnsi"/>
          <w:lang w:eastAsia="hi-IN" w:bidi="hi-IN"/>
        </w:rPr>
      </w:pPr>
      <w:r w:rsidRPr="007E2CA5">
        <w:rPr>
          <w:rFonts w:eastAsia="Times New Roman" w:cstheme="minorHAnsi"/>
          <w:lang w:eastAsia="hi-IN" w:bidi="hi-IN"/>
        </w:rPr>
        <w:t xml:space="preserve">Developed the </w:t>
      </w:r>
      <w:r>
        <w:rPr>
          <w:rFonts w:eastAsia="Times New Roman" w:cstheme="minorHAnsi"/>
          <w:lang w:eastAsia="hi-IN" w:bidi="hi-IN"/>
        </w:rPr>
        <w:t xml:space="preserve">Scala </w:t>
      </w:r>
      <w:r w:rsidRPr="007E2CA5">
        <w:rPr>
          <w:rFonts w:eastAsia="Times New Roman" w:cstheme="minorHAnsi"/>
          <w:lang w:eastAsia="hi-IN" w:bidi="hi-IN"/>
        </w:rPr>
        <w:t>spark code to cleanse the data</w:t>
      </w:r>
      <w:r w:rsidR="00FF5D76">
        <w:rPr>
          <w:rFonts w:eastAsia="Times New Roman" w:cstheme="minorHAnsi"/>
          <w:lang w:eastAsia="hi-IN" w:bidi="hi-IN"/>
        </w:rPr>
        <w:t xml:space="preserve"> in Azure Data Bricks.</w:t>
      </w:r>
    </w:p>
    <w:p w:rsidR="00373612" w:rsidRPr="00AA16EF" w:rsidRDefault="0050762A" w:rsidP="00373612">
      <w:pPr>
        <w:pStyle w:val="ListParagraph"/>
        <w:numPr>
          <w:ilvl w:val="0"/>
          <w:numId w:val="19"/>
        </w:numPr>
        <w:suppressAutoHyphens/>
        <w:spacing w:after="0" w:line="240" w:lineRule="auto"/>
        <w:rPr>
          <w:rFonts w:eastAsia="Times New Roman" w:cstheme="minorHAnsi"/>
          <w:lang w:eastAsia="hi-IN" w:bidi="hi-IN"/>
        </w:rPr>
      </w:pPr>
      <w:r w:rsidRPr="0050762A">
        <w:rPr>
          <w:rFonts w:eastAsia="Times New Roman" w:cstheme="minorHAnsi"/>
          <w:lang w:eastAsia="hi-IN" w:bidi="hi-IN"/>
        </w:rPr>
        <w:t>Interested in learning new technologies</w:t>
      </w:r>
    </w:p>
    <w:p w:rsidR="00F8261A" w:rsidRPr="00A33568" w:rsidRDefault="00F8261A" w:rsidP="00F8261A">
      <w:pPr>
        <w:numPr>
          <w:ilvl w:val="0"/>
          <w:numId w:val="20"/>
        </w:numPr>
        <w:tabs>
          <w:tab w:val="left" w:pos="720"/>
        </w:tabs>
        <w:spacing w:before="40" w:after="40" w:line="240" w:lineRule="auto"/>
        <w:jc w:val="both"/>
        <w:rPr>
          <w:rFonts w:eastAsia="Cambria" w:cstheme="minorHAnsi"/>
        </w:rPr>
      </w:pPr>
      <w:r w:rsidRPr="00A33568">
        <w:rPr>
          <w:rFonts w:eastAsia="Cambria" w:cstheme="minorHAnsi"/>
        </w:rPr>
        <w:t>Involved in Application support and maintenance activities.</w:t>
      </w:r>
    </w:p>
    <w:p w:rsidR="00A33568" w:rsidRPr="00A33568" w:rsidRDefault="00A33568" w:rsidP="00A33568">
      <w:pPr>
        <w:autoSpaceDE w:val="0"/>
        <w:autoSpaceDN w:val="0"/>
        <w:adjustRightInd w:val="0"/>
        <w:spacing w:after="0" w:line="360" w:lineRule="auto"/>
        <w:rPr>
          <w:rFonts w:asciiTheme="majorHAnsi" w:hAnsiTheme="majorHAnsi" w:cstheme="majorHAnsi"/>
          <w:b/>
          <w:sz w:val="24"/>
          <w:szCs w:val="24"/>
          <w:lang w:eastAsia="hi-IN" w:bidi="hi-IN"/>
        </w:rPr>
      </w:pPr>
      <w:r w:rsidRPr="00A33568">
        <w:rPr>
          <w:rFonts w:asciiTheme="majorHAnsi" w:hAnsiTheme="majorHAnsi" w:cstheme="majorHAnsi"/>
          <w:b/>
          <w:sz w:val="24"/>
          <w:szCs w:val="24"/>
          <w:lang w:eastAsia="hi-IN" w:bidi="hi-IN"/>
        </w:rPr>
        <w:t>T</w:t>
      </w:r>
      <w:r>
        <w:rPr>
          <w:rFonts w:asciiTheme="majorHAnsi" w:hAnsiTheme="majorHAnsi" w:cstheme="majorHAnsi"/>
          <w:b/>
          <w:sz w:val="24"/>
          <w:szCs w:val="24"/>
          <w:lang w:eastAsia="hi-IN" w:bidi="hi-IN"/>
        </w:rPr>
        <w:t>echnical Skills:</w:t>
      </w:r>
    </w:p>
    <w:tbl>
      <w:tblPr>
        <w:tblW w:w="9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540"/>
        <w:gridCol w:w="5620"/>
      </w:tblGrid>
      <w:tr w:rsidR="00A33568" w:rsidTr="006126A6">
        <w:trPr>
          <w:trHeight w:val="58"/>
          <w:jc w:val="center"/>
        </w:trPr>
        <w:tc>
          <w:tcPr>
            <w:tcW w:w="3540" w:type="dxa"/>
          </w:tcPr>
          <w:p w:rsidR="00A33568" w:rsidRDefault="00A33568" w:rsidP="002D345D">
            <w:pPr>
              <w:spacing w:line="240" w:lineRule="auto"/>
            </w:pPr>
            <w:r>
              <w:rPr>
                <w:w w:val="110"/>
              </w:rPr>
              <w:t>Cloud</w:t>
            </w:r>
            <w:r>
              <w:rPr>
                <w:spacing w:val="4"/>
                <w:w w:val="110"/>
              </w:rPr>
              <w:t xml:space="preserve"> </w:t>
            </w:r>
            <w:r>
              <w:rPr>
                <w:spacing w:val="-2"/>
                <w:w w:val="110"/>
              </w:rPr>
              <w:t>Technologies</w:t>
            </w:r>
          </w:p>
        </w:tc>
        <w:tc>
          <w:tcPr>
            <w:tcW w:w="5620" w:type="dxa"/>
          </w:tcPr>
          <w:p w:rsidR="00A33568" w:rsidRDefault="00A33568" w:rsidP="002D345D">
            <w:pPr>
              <w:spacing w:line="240" w:lineRule="auto"/>
            </w:pPr>
            <w:r>
              <w:t>Azure,</w:t>
            </w:r>
            <w:r>
              <w:rPr>
                <w:spacing w:val="1"/>
              </w:rPr>
              <w:t xml:space="preserve"> </w:t>
            </w:r>
            <w:r>
              <w:t>AWS,</w:t>
            </w:r>
            <w:r>
              <w:rPr>
                <w:spacing w:val="1"/>
              </w:rPr>
              <w:t xml:space="preserve"> </w:t>
            </w:r>
            <w:r>
              <w:t>GCP</w:t>
            </w:r>
          </w:p>
        </w:tc>
      </w:tr>
      <w:tr w:rsidR="00A33568" w:rsidTr="006126A6">
        <w:trPr>
          <w:trHeight w:val="56"/>
          <w:jc w:val="center"/>
        </w:trPr>
        <w:tc>
          <w:tcPr>
            <w:tcW w:w="3540" w:type="dxa"/>
          </w:tcPr>
          <w:p w:rsidR="00A33568" w:rsidRDefault="00A33568" w:rsidP="002D345D">
            <w:pPr>
              <w:spacing w:line="240" w:lineRule="auto"/>
            </w:pPr>
            <w:r>
              <w:rPr>
                <w:w w:val="110"/>
              </w:rPr>
              <w:t>Operating</w:t>
            </w:r>
            <w:r>
              <w:rPr>
                <w:spacing w:val="14"/>
                <w:w w:val="110"/>
              </w:rPr>
              <w:t xml:space="preserve"> </w:t>
            </w:r>
            <w:r>
              <w:rPr>
                <w:spacing w:val="-2"/>
                <w:w w:val="110"/>
              </w:rPr>
              <w:t>Systems</w:t>
            </w:r>
          </w:p>
        </w:tc>
        <w:tc>
          <w:tcPr>
            <w:tcW w:w="5620" w:type="dxa"/>
          </w:tcPr>
          <w:p w:rsidR="00A33568" w:rsidRDefault="00A33568" w:rsidP="002D345D">
            <w:pPr>
              <w:spacing w:line="240" w:lineRule="auto"/>
            </w:pPr>
            <w:proofErr w:type="spellStart"/>
            <w:r>
              <w:rPr>
                <w:w w:val="105"/>
              </w:rPr>
              <w:t>Ubuntu</w:t>
            </w:r>
            <w:proofErr w:type="spellEnd"/>
            <w:r>
              <w:rPr>
                <w:w w:val="105"/>
              </w:rPr>
              <w:t>,</w:t>
            </w:r>
            <w:r>
              <w:rPr>
                <w:spacing w:val="-12"/>
                <w:w w:val="105"/>
              </w:rPr>
              <w:t xml:space="preserve"> </w:t>
            </w:r>
            <w:proofErr w:type="spellStart"/>
            <w:r>
              <w:rPr>
                <w:w w:val="105"/>
              </w:rPr>
              <w:t>CentOS</w:t>
            </w:r>
            <w:proofErr w:type="spellEnd"/>
            <w:r>
              <w:rPr>
                <w:w w:val="105"/>
              </w:rPr>
              <w:t>,</w:t>
            </w:r>
            <w:r>
              <w:rPr>
                <w:spacing w:val="-12"/>
                <w:w w:val="105"/>
              </w:rPr>
              <w:t xml:space="preserve"> </w:t>
            </w:r>
            <w:proofErr w:type="spellStart"/>
            <w:r>
              <w:rPr>
                <w:w w:val="105"/>
              </w:rPr>
              <w:t>RedHat</w:t>
            </w:r>
            <w:proofErr w:type="spellEnd"/>
            <w:r>
              <w:rPr>
                <w:w w:val="105"/>
              </w:rPr>
              <w:t>,</w:t>
            </w:r>
            <w:r>
              <w:rPr>
                <w:spacing w:val="-12"/>
                <w:w w:val="105"/>
              </w:rPr>
              <w:t xml:space="preserve"> </w:t>
            </w:r>
            <w:r>
              <w:rPr>
                <w:w w:val="105"/>
              </w:rPr>
              <w:t>Linux,</w:t>
            </w:r>
            <w:r>
              <w:rPr>
                <w:spacing w:val="-11"/>
                <w:w w:val="105"/>
              </w:rPr>
              <w:t xml:space="preserve"> </w:t>
            </w:r>
            <w:r>
              <w:rPr>
                <w:spacing w:val="-2"/>
                <w:w w:val="105"/>
              </w:rPr>
              <w:t>Windows.</w:t>
            </w:r>
          </w:p>
        </w:tc>
      </w:tr>
      <w:tr w:rsidR="00A33568" w:rsidTr="006126A6">
        <w:trPr>
          <w:trHeight w:val="58"/>
          <w:jc w:val="center"/>
        </w:trPr>
        <w:tc>
          <w:tcPr>
            <w:tcW w:w="3540" w:type="dxa"/>
          </w:tcPr>
          <w:p w:rsidR="00A33568" w:rsidRDefault="00A33568" w:rsidP="002D345D">
            <w:pPr>
              <w:spacing w:line="240" w:lineRule="auto"/>
            </w:pPr>
            <w:r>
              <w:rPr>
                <w:w w:val="105"/>
              </w:rPr>
              <w:t>CI/CD</w:t>
            </w:r>
            <w:r>
              <w:rPr>
                <w:spacing w:val="25"/>
                <w:w w:val="105"/>
              </w:rPr>
              <w:t xml:space="preserve"> </w:t>
            </w:r>
            <w:r>
              <w:rPr>
                <w:spacing w:val="-2"/>
                <w:w w:val="105"/>
              </w:rPr>
              <w:t>Tools</w:t>
            </w:r>
          </w:p>
        </w:tc>
        <w:tc>
          <w:tcPr>
            <w:tcW w:w="5620" w:type="dxa"/>
          </w:tcPr>
          <w:p w:rsidR="00A33568" w:rsidRDefault="00A33568" w:rsidP="002D345D">
            <w:pPr>
              <w:spacing w:line="240" w:lineRule="auto"/>
            </w:pPr>
            <w:r>
              <w:rPr>
                <w:w w:val="105"/>
              </w:rPr>
              <w:t>Jenkins/Hudson,</w:t>
            </w:r>
            <w:r>
              <w:rPr>
                <w:spacing w:val="-5"/>
                <w:w w:val="105"/>
              </w:rPr>
              <w:t xml:space="preserve"> </w:t>
            </w:r>
            <w:r>
              <w:rPr>
                <w:w w:val="105"/>
              </w:rPr>
              <w:t>Azure</w:t>
            </w:r>
            <w:r>
              <w:rPr>
                <w:spacing w:val="-4"/>
                <w:w w:val="105"/>
              </w:rPr>
              <w:t xml:space="preserve"> </w:t>
            </w:r>
            <w:proofErr w:type="spellStart"/>
            <w:r>
              <w:rPr>
                <w:w w:val="105"/>
              </w:rPr>
              <w:t>DevOps</w:t>
            </w:r>
            <w:proofErr w:type="spellEnd"/>
            <w:r w:rsidR="00855AC3">
              <w:rPr>
                <w:w w:val="105"/>
              </w:rPr>
              <w:t>, DBT.</w:t>
            </w:r>
          </w:p>
        </w:tc>
      </w:tr>
      <w:tr w:rsidR="00A33568" w:rsidTr="006126A6">
        <w:trPr>
          <w:trHeight w:val="56"/>
          <w:jc w:val="center"/>
        </w:trPr>
        <w:tc>
          <w:tcPr>
            <w:tcW w:w="3540" w:type="dxa"/>
          </w:tcPr>
          <w:p w:rsidR="00A33568" w:rsidRDefault="00A33568" w:rsidP="002D345D">
            <w:pPr>
              <w:spacing w:line="240" w:lineRule="auto"/>
            </w:pPr>
            <w:proofErr w:type="spellStart"/>
            <w:r>
              <w:rPr>
                <w:w w:val="110"/>
              </w:rPr>
              <w:t>IaC</w:t>
            </w:r>
            <w:proofErr w:type="spellEnd"/>
            <w:r>
              <w:rPr>
                <w:spacing w:val="7"/>
                <w:w w:val="110"/>
              </w:rPr>
              <w:t xml:space="preserve"> </w:t>
            </w:r>
            <w:r>
              <w:rPr>
                <w:w w:val="110"/>
              </w:rPr>
              <w:t>&amp;</w:t>
            </w:r>
            <w:r>
              <w:rPr>
                <w:spacing w:val="7"/>
                <w:w w:val="110"/>
              </w:rPr>
              <w:t xml:space="preserve"> </w:t>
            </w:r>
            <w:r>
              <w:rPr>
                <w:w w:val="110"/>
              </w:rPr>
              <w:t>Configuration</w:t>
            </w:r>
            <w:r>
              <w:rPr>
                <w:spacing w:val="8"/>
                <w:w w:val="110"/>
              </w:rPr>
              <w:t xml:space="preserve"> </w:t>
            </w:r>
            <w:r>
              <w:rPr>
                <w:w w:val="110"/>
              </w:rPr>
              <w:t>Management</w:t>
            </w:r>
            <w:r>
              <w:rPr>
                <w:spacing w:val="7"/>
                <w:w w:val="110"/>
              </w:rPr>
              <w:t xml:space="preserve"> </w:t>
            </w:r>
            <w:r>
              <w:rPr>
                <w:spacing w:val="-4"/>
                <w:w w:val="110"/>
              </w:rPr>
              <w:t>Tools</w:t>
            </w:r>
          </w:p>
        </w:tc>
        <w:tc>
          <w:tcPr>
            <w:tcW w:w="5620" w:type="dxa"/>
          </w:tcPr>
          <w:p w:rsidR="00A33568" w:rsidRDefault="00A33568" w:rsidP="002D345D">
            <w:pPr>
              <w:spacing w:line="240" w:lineRule="auto"/>
            </w:pPr>
            <w:r>
              <w:rPr>
                <w:w w:val="105"/>
              </w:rPr>
              <w:t>Ansible</w:t>
            </w:r>
          </w:p>
        </w:tc>
      </w:tr>
      <w:tr w:rsidR="00A33568" w:rsidTr="006126A6">
        <w:trPr>
          <w:trHeight w:val="58"/>
          <w:jc w:val="center"/>
        </w:trPr>
        <w:tc>
          <w:tcPr>
            <w:tcW w:w="3540" w:type="dxa"/>
          </w:tcPr>
          <w:p w:rsidR="00A33568" w:rsidRDefault="00A33568" w:rsidP="002D345D">
            <w:pPr>
              <w:spacing w:line="240" w:lineRule="auto"/>
            </w:pPr>
            <w:r>
              <w:lastRenderedPageBreak/>
              <w:t>Version</w:t>
            </w:r>
            <w:r>
              <w:rPr>
                <w:spacing w:val="22"/>
              </w:rPr>
              <w:t xml:space="preserve"> </w:t>
            </w:r>
            <w:r>
              <w:t>Control</w:t>
            </w:r>
            <w:r>
              <w:rPr>
                <w:spacing w:val="23"/>
              </w:rPr>
              <w:t xml:space="preserve"> </w:t>
            </w:r>
            <w:r>
              <w:t>&amp;</w:t>
            </w:r>
            <w:r>
              <w:rPr>
                <w:spacing w:val="22"/>
              </w:rPr>
              <w:t xml:space="preserve"> </w:t>
            </w:r>
            <w:r>
              <w:t>Build</w:t>
            </w:r>
            <w:r>
              <w:rPr>
                <w:spacing w:val="23"/>
              </w:rPr>
              <w:t xml:space="preserve"> </w:t>
            </w:r>
            <w:r>
              <w:rPr>
                <w:spacing w:val="-2"/>
              </w:rPr>
              <w:t>Tools</w:t>
            </w:r>
          </w:p>
        </w:tc>
        <w:tc>
          <w:tcPr>
            <w:tcW w:w="5620" w:type="dxa"/>
          </w:tcPr>
          <w:p w:rsidR="00A33568" w:rsidRDefault="00A33568" w:rsidP="002D345D">
            <w:pPr>
              <w:spacing w:line="240" w:lineRule="auto"/>
            </w:pPr>
            <w:proofErr w:type="spellStart"/>
            <w:r>
              <w:rPr>
                <w:spacing w:val="-2"/>
                <w:w w:val="110"/>
              </w:rPr>
              <w:t>GitLab</w:t>
            </w:r>
            <w:proofErr w:type="spellEnd"/>
            <w:r>
              <w:rPr>
                <w:spacing w:val="-2"/>
                <w:w w:val="110"/>
              </w:rPr>
              <w:t>,</w:t>
            </w:r>
            <w:r>
              <w:rPr>
                <w:spacing w:val="-3"/>
                <w:w w:val="110"/>
              </w:rPr>
              <w:t xml:space="preserve"> </w:t>
            </w:r>
            <w:proofErr w:type="spellStart"/>
            <w:r>
              <w:rPr>
                <w:spacing w:val="-2"/>
                <w:w w:val="110"/>
              </w:rPr>
              <w:t>GitHub</w:t>
            </w:r>
            <w:proofErr w:type="spellEnd"/>
            <w:r>
              <w:rPr>
                <w:spacing w:val="-2"/>
                <w:w w:val="110"/>
              </w:rPr>
              <w:t>,</w:t>
            </w:r>
            <w:r>
              <w:rPr>
                <w:spacing w:val="-3"/>
                <w:w w:val="110"/>
              </w:rPr>
              <w:t xml:space="preserve"> </w:t>
            </w:r>
            <w:proofErr w:type="spellStart"/>
            <w:r>
              <w:rPr>
                <w:spacing w:val="-2"/>
                <w:w w:val="110"/>
              </w:rPr>
              <w:t>Bitbucket</w:t>
            </w:r>
            <w:proofErr w:type="spellEnd"/>
            <w:r>
              <w:rPr>
                <w:spacing w:val="-2"/>
                <w:w w:val="110"/>
              </w:rPr>
              <w:t>,</w:t>
            </w:r>
            <w:r>
              <w:rPr>
                <w:spacing w:val="-3"/>
                <w:w w:val="110"/>
              </w:rPr>
              <w:t xml:space="preserve"> </w:t>
            </w:r>
            <w:r>
              <w:rPr>
                <w:spacing w:val="-2"/>
                <w:w w:val="110"/>
              </w:rPr>
              <w:t>Maven,</w:t>
            </w:r>
            <w:r>
              <w:rPr>
                <w:spacing w:val="-3"/>
                <w:w w:val="110"/>
              </w:rPr>
              <w:t xml:space="preserve"> </w:t>
            </w:r>
            <w:r>
              <w:rPr>
                <w:spacing w:val="-2"/>
                <w:w w:val="110"/>
              </w:rPr>
              <w:t>Ant,</w:t>
            </w:r>
            <w:r>
              <w:rPr>
                <w:spacing w:val="-3"/>
                <w:w w:val="110"/>
              </w:rPr>
              <w:t xml:space="preserve"> </w:t>
            </w:r>
            <w:proofErr w:type="spellStart"/>
            <w:r>
              <w:rPr>
                <w:spacing w:val="-2"/>
                <w:w w:val="110"/>
              </w:rPr>
              <w:t>Gradle</w:t>
            </w:r>
            <w:proofErr w:type="spellEnd"/>
          </w:p>
        </w:tc>
      </w:tr>
      <w:tr w:rsidR="00A33568" w:rsidTr="006126A6">
        <w:trPr>
          <w:trHeight w:val="56"/>
          <w:jc w:val="center"/>
        </w:trPr>
        <w:tc>
          <w:tcPr>
            <w:tcW w:w="3540" w:type="dxa"/>
          </w:tcPr>
          <w:p w:rsidR="00A33568" w:rsidRDefault="00A33568" w:rsidP="002D345D">
            <w:pPr>
              <w:spacing w:line="240" w:lineRule="auto"/>
            </w:pPr>
            <w:r>
              <w:t>Scripting</w:t>
            </w:r>
            <w:r>
              <w:rPr>
                <w:spacing w:val="49"/>
              </w:rPr>
              <w:t xml:space="preserve"> </w:t>
            </w:r>
            <w:r>
              <w:t>&amp;</w:t>
            </w:r>
            <w:r>
              <w:rPr>
                <w:spacing w:val="49"/>
              </w:rPr>
              <w:t xml:space="preserve"> </w:t>
            </w:r>
            <w:r>
              <w:t>Programming</w:t>
            </w:r>
            <w:r>
              <w:rPr>
                <w:spacing w:val="49"/>
              </w:rPr>
              <w:t xml:space="preserve"> </w:t>
            </w:r>
            <w:r>
              <w:rPr>
                <w:spacing w:val="-2"/>
              </w:rPr>
              <w:t>Languages</w:t>
            </w:r>
          </w:p>
        </w:tc>
        <w:tc>
          <w:tcPr>
            <w:tcW w:w="5620" w:type="dxa"/>
          </w:tcPr>
          <w:p w:rsidR="00A33568" w:rsidRDefault="00A33568" w:rsidP="00484A85">
            <w:pPr>
              <w:spacing w:line="240" w:lineRule="auto"/>
            </w:pPr>
            <w:r>
              <w:t>Python,</w:t>
            </w:r>
            <w:r>
              <w:rPr>
                <w:spacing w:val="7"/>
              </w:rPr>
              <w:t xml:space="preserve"> </w:t>
            </w:r>
            <w:r>
              <w:t>JSON,</w:t>
            </w:r>
            <w:r>
              <w:rPr>
                <w:spacing w:val="7"/>
              </w:rPr>
              <w:t xml:space="preserve"> </w:t>
            </w:r>
            <w:r>
              <w:t>YAML,</w:t>
            </w:r>
            <w:r>
              <w:rPr>
                <w:spacing w:val="7"/>
              </w:rPr>
              <w:t xml:space="preserve"> </w:t>
            </w:r>
            <w:r>
              <w:t>Bash</w:t>
            </w:r>
            <w:r>
              <w:rPr>
                <w:spacing w:val="7"/>
              </w:rPr>
              <w:t xml:space="preserve"> </w:t>
            </w:r>
            <w:r>
              <w:t>shell,</w:t>
            </w:r>
            <w:r>
              <w:rPr>
                <w:spacing w:val="7"/>
              </w:rPr>
              <w:t xml:space="preserve"> </w:t>
            </w:r>
            <w:r>
              <w:t>Power</w:t>
            </w:r>
            <w:r>
              <w:rPr>
                <w:spacing w:val="7"/>
              </w:rPr>
              <w:t xml:space="preserve"> </w:t>
            </w:r>
            <w:r>
              <w:t>shell</w:t>
            </w:r>
            <w:r w:rsidR="00E4626A">
              <w:t xml:space="preserve">, </w:t>
            </w:r>
            <w:r w:rsidR="00E4626A" w:rsidRPr="00E4626A">
              <w:rPr>
                <w:bCs/>
              </w:rPr>
              <w:t xml:space="preserve">SQL, </w:t>
            </w:r>
            <w:proofErr w:type="spellStart"/>
            <w:r w:rsidR="00E4626A" w:rsidRPr="00E4626A">
              <w:rPr>
                <w:bCs/>
              </w:rPr>
              <w:t>PySpark</w:t>
            </w:r>
            <w:proofErr w:type="spellEnd"/>
          </w:p>
        </w:tc>
      </w:tr>
      <w:tr w:rsidR="00A33568" w:rsidTr="006126A6">
        <w:trPr>
          <w:trHeight w:val="58"/>
          <w:jc w:val="center"/>
        </w:trPr>
        <w:tc>
          <w:tcPr>
            <w:tcW w:w="3540" w:type="dxa"/>
          </w:tcPr>
          <w:p w:rsidR="00A33568" w:rsidRDefault="00A33568" w:rsidP="002D345D">
            <w:pPr>
              <w:spacing w:line="240" w:lineRule="auto"/>
            </w:pPr>
            <w:r>
              <w:rPr>
                <w:w w:val="105"/>
              </w:rPr>
              <w:t>Network</w:t>
            </w:r>
            <w:r>
              <w:rPr>
                <w:spacing w:val="19"/>
                <w:w w:val="105"/>
              </w:rPr>
              <w:t xml:space="preserve"> </w:t>
            </w:r>
            <w:r>
              <w:rPr>
                <w:spacing w:val="-2"/>
                <w:w w:val="105"/>
              </w:rPr>
              <w:t>Protocols</w:t>
            </w:r>
          </w:p>
        </w:tc>
        <w:tc>
          <w:tcPr>
            <w:tcW w:w="5620" w:type="dxa"/>
          </w:tcPr>
          <w:p w:rsidR="00A33568" w:rsidRDefault="00A33568" w:rsidP="002D345D">
            <w:pPr>
              <w:spacing w:line="240" w:lineRule="auto"/>
            </w:pPr>
            <w:r>
              <w:rPr>
                <w:spacing w:val="-4"/>
              </w:rPr>
              <w:t>DNS,</w:t>
            </w:r>
            <w:r>
              <w:rPr>
                <w:spacing w:val="-9"/>
              </w:rPr>
              <w:t xml:space="preserve"> </w:t>
            </w:r>
            <w:r>
              <w:rPr>
                <w:spacing w:val="-4"/>
              </w:rPr>
              <w:t>DHCP,</w:t>
            </w:r>
            <w:r>
              <w:rPr>
                <w:spacing w:val="-8"/>
              </w:rPr>
              <w:t xml:space="preserve"> </w:t>
            </w:r>
            <w:r>
              <w:rPr>
                <w:spacing w:val="-4"/>
              </w:rPr>
              <w:t>Routers/Switches,</w:t>
            </w:r>
            <w:r>
              <w:rPr>
                <w:spacing w:val="-8"/>
              </w:rPr>
              <w:t xml:space="preserve"> </w:t>
            </w:r>
            <w:r>
              <w:rPr>
                <w:spacing w:val="-4"/>
              </w:rPr>
              <w:t>NIS,</w:t>
            </w:r>
            <w:r>
              <w:rPr>
                <w:spacing w:val="-9"/>
              </w:rPr>
              <w:t xml:space="preserve"> </w:t>
            </w:r>
            <w:r>
              <w:rPr>
                <w:spacing w:val="-4"/>
              </w:rPr>
              <w:t>NFS,</w:t>
            </w:r>
            <w:r>
              <w:rPr>
                <w:spacing w:val="-8"/>
              </w:rPr>
              <w:t xml:space="preserve"> </w:t>
            </w:r>
            <w:r>
              <w:rPr>
                <w:spacing w:val="-4"/>
              </w:rPr>
              <w:t>WAN,</w:t>
            </w:r>
            <w:r>
              <w:rPr>
                <w:spacing w:val="-8"/>
              </w:rPr>
              <w:t xml:space="preserve"> </w:t>
            </w:r>
            <w:r>
              <w:rPr>
                <w:spacing w:val="-4"/>
              </w:rPr>
              <w:t>LAN,</w:t>
            </w:r>
            <w:r>
              <w:rPr>
                <w:spacing w:val="-8"/>
              </w:rPr>
              <w:t xml:space="preserve"> </w:t>
            </w:r>
            <w:r>
              <w:rPr>
                <w:spacing w:val="-4"/>
              </w:rPr>
              <w:t>FTP/TFTP,</w:t>
            </w:r>
            <w:r>
              <w:rPr>
                <w:spacing w:val="-9"/>
              </w:rPr>
              <w:t xml:space="preserve"> </w:t>
            </w:r>
            <w:r>
              <w:rPr>
                <w:spacing w:val="-4"/>
              </w:rPr>
              <w:t>TCP/IP</w:t>
            </w:r>
          </w:p>
        </w:tc>
      </w:tr>
      <w:tr w:rsidR="00A33568" w:rsidTr="006126A6">
        <w:trPr>
          <w:trHeight w:val="56"/>
          <w:jc w:val="center"/>
        </w:trPr>
        <w:tc>
          <w:tcPr>
            <w:tcW w:w="3540" w:type="dxa"/>
          </w:tcPr>
          <w:p w:rsidR="00A33568" w:rsidRDefault="00A33568" w:rsidP="002D345D">
            <w:pPr>
              <w:spacing w:line="240" w:lineRule="auto"/>
            </w:pPr>
            <w:r>
              <w:rPr>
                <w:w w:val="110"/>
              </w:rPr>
              <w:t>Containerization</w:t>
            </w:r>
            <w:r>
              <w:rPr>
                <w:spacing w:val="-15"/>
                <w:w w:val="110"/>
              </w:rPr>
              <w:t xml:space="preserve"> </w:t>
            </w:r>
            <w:r>
              <w:rPr>
                <w:w w:val="110"/>
              </w:rPr>
              <w:t>&amp;</w:t>
            </w:r>
            <w:r>
              <w:rPr>
                <w:spacing w:val="-15"/>
                <w:w w:val="110"/>
              </w:rPr>
              <w:t xml:space="preserve"> </w:t>
            </w:r>
            <w:r>
              <w:rPr>
                <w:spacing w:val="-2"/>
                <w:w w:val="110"/>
              </w:rPr>
              <w:t>Orchestration</w:t>
            </w:r>
          </w:p>
        </w:tc>
        <w:tc>
          <w:tcPr>
            <w:tcW w:w="5620" w:type="dxa"/>
          </w:tcPr>
          <w:p w:rsidR="00A33568" w:rsidRDefault="00A33568" w:rsidP="002D345D">
            <w:pPr>
              <w:spacing w:line="240" w:lineRule="auto"/>
            </w:pPr>
            <w:proofErr w:type="spellStart"/>
            <w:r>
              <w:t>Docker</w:t>
            </w:r>
            <w:proofErr w:type="spellEnd"/>
            <w:r>
              <w:t>,</w:t>
            </w:r>
            <w:r>
              <w:rPr>
                <w:spacing w:val="-4"/>
              </w:rPr>
              <w:t xml:space="preserve"> </w:t>
            </w:r>
            <w:r>
              <w:t>Kubernetes,</w:t>
            </w:r>
            <w:r>
              <w:rPr>
                <w:spacing w:val="-4"/>
              </w:rPr>
              <w:t xml:space="preserve"> </w:t>
            </w:r>
            <w:r>
              <w:t>AKS</w:t>
            </w:r>
          </w:p>
        </w:tc>
      </w:tr>
      <w:tr w:rsidR="00A33568" w:rsidTr="006126A6">
        <w:trPr>
          <w:trHeight w:val="92"/>
          <w:jc w:val="center"/>
        </w:trPr>
        <w:tc>
          <w:tcPr>
            <w:tcW w:w="3540" w:type="dxa"/>
          </w:tcPr>
          <w:p w:rsidR="00A33568" w:rsidRDefault="00A33568" w:rsidP="002D345D">
            <w:pPr>
              <w:spacing w:line="240" w:lineRule="auto"/>
            </w:pPr>
            <w:r>
              <w:rPr>
                <w:spacing w:val="-2"/>
                <w:w w:val="110"/>
              </w:rPr>
              <w:t>Databases</w:t>
            </w:r>
          </w:p>
        </w:tc>
        <w:tc>
          <w:tcPr>
            <w:tcW w:w="5620" w:type="dxa"/>
          </w:tcPr>
          <w:p w:rsidR="00A33568" w:rsidRDefault="00A33568" w:rsidP="002D345D">
            <w:pPr>
              <w:spacing w:line="240" w:lineRule="auto"/>
            </w:pPr>
            <w:proofErr w:type="spellStart"/>
            <w:r>
              <w:t>MySQL</w:t>
            </w:r>
            <w:proofErr w:type="spellEnd"/>
            <w:r>
              <w:t xml:space="preserve">, </w:t>
            </w:r>
            <w:proofErr w:type="spellStart"/>
            <w:r>
              <w:t>PostgreSQL</w:t>
            </w:r>
            <w:proofErr w:type="spellEnd"/>
            <w:r>
              <w:t xml:space="preserve">, </w:t>
            </w:r>
            <w:proofErr w:type="spellStart"/>
            <w:r>
              <w:t>NoSQL</w:t>
            </w:r>
            <w:proofErr w:type="spellEnd"/>
            <w:r>
              <w:t xml:space="preserve"> (</w:t>
            </w:r>
            <w:proofErr w:type="spellStart"/>
            <w:r>
              <w:t>MongoDB</w:t>
            </w:r>
            <w:proofErr w:type="spellEnd"/>
            <w:r>
              <w:t xml:space="preserve">, </w:t>
            </w:r>
            <w:proofErr w:type="spellStart"/>
            <w:r>
              <w:t>DynamoDB</w:t>
            </w:r>
            <w:proofErr w:type="spellEnd"/>
            <w:r>
              <w:t>), Maria DB, Cosmos DB</w:t>
            </w:r>
            <w:r w:rsidR="007F535B">
              <w:t xml:space="preserve">, </w:t>
            </w:r>
            <w:r w:rsidR="007F535B" w:rsidRPr="007F535B">
              <w:t xml:space="preserve">FAISS, Pinecone, </w:t>
            </w:r>
            <w:proofErr w:type="spellStart"/>
            <w:r w:rsidR="007F535B" w:rsidRPr="007F535B">
              <w:t>Weaviate</w:t>
            </w:r>
            <w:proofErr w:type="spellEnd"/>
            <w:r w:rsidR="007F535B">
              <w:t xml:space="preserve">, </w:t>
            </w:r>
            <w:proofErr w:type="spellStart"/>
            <w:r w:rsidR="007F535B">
              <w:t>Chroma</w:t>
            </w:r>
            <w:proofErr w:type="spellEnd"/>
            <w:r w:rsidR="007F535B">
              <w:t>.</w:t>
            </w:r>
          </w:p>
        </w:tc>
      </w:tr>
      <w:tr w:rsidR="00A33568" w:rsidTr="006126A6">
        <w:trPr>
          <w:trHeight w:val="58"/>
          <w:jc w:val="center"/>
        </w:trPr>
        <w:tc>
          <w:tcPr>
            <w:tcW w:w="3540" w:type="dxa"/>
          </w:tcPr>
          <w:p w:rsidR="00A33568" w:rsidRDefault="00A33568" w:rsidP="002D345D">
            <w:pPr>
              <w:spacing w:line="240" w:lineRule="auto"/>
            </w:pPr>
            <w:r>
              <w:rPr>
                <w:w w:val="105"/>
              </w:rPr>
              <w:t>Web</w:t>
            </w:r>
            <w:r>
              <w:rPr>
                <w:spacing w:val="17"/>
                <w:w w:val="105"/>
              </w:rPr>
              <w:t xml:space="preserve"> </w:t>
            </w:r>
            <w:r>
              <w:rPr>
                <w:spacing w:val="-2"/>
                <w:w w:val="105"/>
              </w:rPr>
              <w:t>Servers</w:t>
            </w:r>
          </w:p>
        </w:tc>
        <w:tc>
          <w:tcPr>
            <w:tcW w:w="5620" w:type="dxa"/>
          </w:tcPr>
          <w:p w:rsidR="00A33568" w:rsidRDefault="00A33568" w:rsidP="002D345D">
            <w:pPr>
              <w:spacing w:line="240" w:lineRule="auto"/>
            </w:pPr>
            <w:r>
              <w:rPr>
                <w:w w:val="105"/>
              </w:rPr>
              <w:t>Web</w:t>
            </w:r>
            <w:r>
              <w:rPr>
                <w:spacing w:val="6"/>
                <w:w w:val="105"/>
              </w:rPr>
              <w:t xml:space="preserve"> </w:t>
            </w:r>
            <w:r>
              <w:rPr>
                <w:w w:val="105"/>
              </w:rPr>
              <w:t>Logic,</w:t>
            </w:r>
            <w:r>
              <w:rPr>
                <w:spacing w:val="7"/>
                <w:w w:val="105"/>
              </w:rPr>
              <w:t xml:space="preserve"> </w:t>
            </w:r>
            <w:proofErr w:type="spellStart"/>
            <w:r>
              <w:rPr>
                <w:w w:val="105"/>
              </w:rPr>
              <w:t>JBoss</w:t>
            </w:r>
            <w:proofErr w:type="spellEnd"/>
            <w:r>
              <w:rPr>
                <w:w w:val="105"/>
              </w:rPr>
              <w:t>,</w:t>
            </w:r>
            <w:r>
              <w:rPr>
                <w:spacing w:val="6"/>
                <w:w w:val="105"/>
              </w:rPr>
              <w:t xml:space="preserve"> </w:t>
            </w:r>
            <w:proofErr w:type="spellStart"/>
            <w:r>
              <w:rPr>
                <w:w w:val="105"/>
              </w:rPr>
              <w:t>WebSphere</w:t>
            </w:r>
            <w:proofErr w:type="spellEnd"/>
            <w:r>
              <w:rPr>
                <w:w w:val="105"/>
              </w:rPr>
              <w:t>,</w:t>
            </w:r>
            <w:r>
              <w:rPr>
                <w:spacing w:val="7"/>
                <w:w w:val="105"/>
              </w:rPr>
              <w:t xml:space="preserve"> </w:t>
            </w:r>
            <w:r>
              <w:rPr>
                <w:w w:val="105"/>
              </w:rPr>
              <w:t>Apache</w:t>
            </w:r>
            <w:r>
              <w:rPr>
                <w:spacing w:val="6"/>
                <w:w w:val="105"/>
              </w:rPr>
              <w:t xml:space="preserve"> </w:t>
            </w:r>
            <w:r>
              <w:rPr>
                <w:w w:val="105"/>
              </w:rPr>
              <w:t>Tomcat,</w:t>
            </w:r>
            <w:r>
              <w:rPr>
                <w:spacing w:val="7"/>
                <w:w w:val="105"/>
              </w:rPr>
              <w:t xml:space="preserve"> </w:t>
            </w:r>
            <w:proofErr w:type="spellStart"/>
            <w:r>
              <w:rPr>
                <w:spacing w:val="-2"/>
                <w:w w:val="105"/>
              </w:rPr>
              <w:t>Nginx</w:t>
            </w:r>
            <w:proofErr w:type="spellEnd"/>
          </w:p>
        </w:tc>
      </w:tr>
      <w:tr w:rsidR="00A33568" w:rsidTr="006126A6">
        <w:trPr>
          <w:trHeight w:val="89"/>
          <w:jc w:val="center"/>
        </w:trPr>
        <w:tc>
          <w:tcPr>
            <w:tcW w:w="3540" w:type="dxa"/>
          </w:tcPr>
          <w:p w:rsidR="00A33568" w:rsidRDefault="00A33568" w:rsidP="002D345D">
            <w:pPr>
              <w:spacing w:line="240" w:lineRule="auto"/>
            </w:pPr>
            <w:r>
              <w:rPr>
                <w:w w:val="105"/>
              </w:rPr>
              <w:t>Monitoring</w:t>
            </w:r>
            <w:r>
              <w:rPr>
                <w:spacing w:val="33"/>
                <w:w w:val="105"/>
              </w:rPr>
              <w:t xml:space="preserve"> </w:t>
            </w:r>
            <w:r>
              <w:rPr>
                <w:spacing w:val="-4"/>
                <w:w w:val="105"/>
              </w:rPr>
              <w:t>Tools</w:t>
            </w:r>
          </w:p>
        </w:tc>
        <w:tc>
          <w:tcPr>
            <w:tcW w:w="5620" w:type="dxa"/>
          </w:tcPr>
          <w:p w:rsidR="00A33568" w:rsidRDefault="00A33568" w:rsidP="002D345D">
            <w:pPr>
              <w:spacing w:line="240" w:lineRule="auto"/>
            </w:pPr>
            <w:r>
              <w:rPr>
                <w:w w:val="105"/>
              </w:rPr>
              <w:t>Azure App Insights</w:t>
            </w:r>
          </w:p>
        </w:tc>
      </w:tr>
      <w:tr w:rsidR="00A33568" w:rsidTr="006126A6">
        <w:trPr>
          <w:trHeight w:val="58"/>
          <w:jc w:val="center"/>
        </w:trPr>
        <w:tc>
          <w:tcPr>
            <w:tcW w:w="3540" w:type="dxa"/>
          </w:tcPr>
          <w:p w:rsidR="00A33568" w:rsidRDefault="00A33568" w:rsidP="002D345D">
            <w:pPr>
              <w:spacing w:line="240" w:lineRule="auto"/>
            </w:pPr>
            <w:r>
              <w:t>Bug</w:t>
            </w:r>
            <w:r>
              <w:rPr>
                <w:spacing w:val="19"/>
              </w:rPr>
              <w:t xml:space="preserve"> </w:t>
            </w:r>
            <w:r>
              <w:t>Tracking</w:t>
            </w:r>
            <w:r>
              <w:rPr>
                <w:spacing w:val="20"/>
              </w:rPr>
              <w:t xml:space="preserve"> </w:t>
            </w:r>
            <w:r>
              <w:rPr>
                <w:spacing w:val="-4"/>
              </w:rPr>
              <w:t>Tools</w:t>
            </w:r>
          </w:p>
        </w:tc>
        <w:tc>
          <w:tcPr>
            <w:tcW w:w="5620" w:type="dxa"/>
          </w:tcPr>
          <w:p w:rsidR="00A33568" w:rsidRDefault="00A33568" w:rsidP="002D345D">
            <w:pPr>
              <w:spacing w:line="240" w:lineRule="auto"/>
            </w:pPr>
            <w:r>
              <w:t>JIRA,</w:t>
            </w:r>
            <w:r>
              <w:rPr>
                <w:spacing w:val="-5"/>
              </w:rPr>
              <w:t xml:space="preserve"> </w:t>
            </w:r>
            <w:r>
              <w:t>Service</w:t>
            </w:r>
            <w:r>
              <w:rPr>
                <w:spacing w:val="-4"/>
              </w:rPr>
              <w:t xml:space="preserve"> </w:t>
            </w:r>
            <w:r>
              <w:rPr>
                <w:spacing w:val="-5"/>
              </w:rPr>
              <w:t>Now</w:t>
            </w:r>
          </w:p>
        </w:tc>
      </w:tr>
      <w:tr w:rsidR="003E430A" w:rsidTr="006126A6">
        <w:trPr>
          <w:trHeight w:val="58"/>
          <w:jc w:val="center"/>
        </w:trPr>
        <w:tc>
          <w:tcPr>
            <w:tcW w:w="3540" w:type="dxa"/>
          </w:tcPr>
          <w:p w:rsidR="003E430A" w:rsidRDefault="003E430A" w:rsidP="002D345D">
            <w:pPr>
              <w:spacing w:line="240" w:lineRule="auto"/>
            </w:pPr>
            <w:r>
              <w:t xml:space="preserve">AI Tools and </w:t>
            </w:r>
            <w:r w:rsidRPr="003E430A">
              <w:t>libraries</w:t>
            </w:r>
          </w:p>
        </w:tc>
        <w:tc>
          <w:tcPr>
            <w:tcW w:w="5620" w:type="dxa"/>
          </w:tcPr>
          <w:p w:rsidR="003E430A" w:rsidRDefault="003E430A" w:rsidP="002D345D">
            <w:pPr>
              <w:spacing w:line="240" w:lineRule="auto"/>
            </w:pPr>
            <w:proofErr w:type="spellStart"/>
            <w:r w:rsidRPr="003E430A">
              <w:t>TensorFlow</w:t>
            </w:r>
            <w:proofErr w:type="spellEnd"/>
            <w:r w:rsidRPr="003E430A">
              <w:t xml:space="preserve">, </w:t>
            </w:r>
            <w:proofErr w:type="spellStart"/>
            <w:r w:rsidRPr="003E430A">
              <w:t>PyTorch</w:t>
            </w:r>
            <w:proofErr w:type="spellEnd"/>
            <w:r w:rsidRPr="003E430A">
              <w:t xml:space="preserve">, </w:t>
            </w:r>
            <w:proofErr w:type="spellStart"/>
            <w:r w:rsidRPr="003E430A">
              <w:t>Keras</w:t>
            </w:r>
            <w:proofErr w:type="spellEnd"/>
            <w:r>
              <w:t xml:space="preserve">, </w:t>
            </w:r>
            <w:r w:rsidRPr="003E430A">
              <w:t>(</w:t>
            </w:r>
            <w:proofErr w:type="spellStart"/>
            <w:r w:rsidRPr="003E430A">
              <w:t>scikit</w:t>
            </w:r>
            <w:proofErr w:type="spellEnd"/>
            <w:r w:rsidRPr="003E430A">
              <w:t>-learn</w:t>
            </w:r>
            <w:r>
              <w:t>,</w:t>
            </w:r>
            <w:r w:rsidRPr="003E430A">
              <w:rPr>
                <w:rFonts w:eastAsia="Times New Roman" w:cstheme="minorHAnsi"/>
                <w:lang w:eastAsia="hi-IN" w:bidi="hi-IN"/>
              </w:rPr>
              <w:t xml:space="preserve"> </w:t>
            </w:r>
            <w:r w:rsidRPr="003E430A">
              <w:t>NLTK, spacy</w:t>
            </w:r>
          </w:p>
        </w:tc>
      </w:tr>
      <w:tr w:rsidR="00E4626A" w:rsidTr="006126A6">
        <w:trPr>
          <w:trHeight w:val="58"/>
          <w:jc w:val="center"/>
        </w:trPr>
        <w:tc>
          <w:tcPr>
            <w:tcW w:w="3540" w:type="dxa"/>
          </w:tcPr>
          <w:p w:rsidR="00E4626A" w:rsidRDefault="00E4626A" w:rsidP="002D345D">
            <w:pPr>
              <w:spacing w:line="240" w:lineRule="auto"/>
            </w:pPr>
            <w:r w:rsidRPr="00E4626A">
              <w:t>Data Science platform / Notebook Environments</w:t>
            </w:r>
          </w:p>
        </w:tc>
        <w:tc>
          <w:tcPr>
            <w:tcW w:w="5620" w:type="dxa"/>
          </w:tcPr>
          <w:p w:rsidR="00E4626A" w:rsidRPr="003E430A" w:rsidRDefault="00E4626A" w:rsidP="002D345D">
            <w:pPr>
              <w:spacing w:line="240" w:lineRule="auto"/>
            </w:pPr>
            <w:r w:rsidRPr="00E4626A">
              <w:t xml:space="preserve">Anaconda Distribution, </w:t>
            </w:r>
            <w:proofErr w:type="spellStart"/>
            <w:r w:rsidRPr="00E4626A">
              <w:t>PyCharm</w:t>
            </w:r>
            <w:proofErr w:type="spellEnd"/>
            <w:r w:rsidRPr="00E4626A">
              <w:t xml:space="preserve">, Google </w:t>
            </w:r>
            <w:proofErr w:type="spellStart"/>
            <w:r w:rsidRPr="00E4626A">
              <w:t>Collab</w:t>
            </w:r>
            <w:proofErr w:type="spellEnd"/>
            <w:r w:rsidRPr="00E4626A">
              <w:t>, Jupiter, VS Code</w:t>
            </w:r>
            <w:r>
              <w:t>.</w:t>
            </w:r>
          </w:p>
        </w:tc>
      </w:tr>
      <w:tr w:rsidR="00E4626A" w:rsidTr="006126A6">
        <w:trPr>
          <w:trHeight w:val="58"/>
          <w:jc w:val="center"/>
        </w:trPr>
        <w:tc>
          <w:tcPr>
            <w:tcW w:w="3540" w:type="dxa"/>
          </w:tcPr>
          <w:p w:rsidR="00E4626A" w:rsidRDefault="00E4626A" w:rsidP="00E4626A">
            <w:pPr>
              <w:spacing w:line="240" w:lineRule="auto"/>
            </w:pPr>
            <w:r w:rsidRPr="00E4626A">
              <w:t>Data science Libraries</w:t>
            </w:r>
          </w:p>
        </w:tc>
        <w:tc>
          <w:tcPr>
            <w:tcW w:w="5620" w:type="dxa"/>
          </w:tcPr>
          <w:p w:rsidR="00E4626A" w:rsidRDefault="00E4626A">
            <w:r w:rsidRPr="00E4626A">
              <w:rPr>
                <w:bCs/>
              </w:rPr>
              <w:t xml:space="preserve">Pandas, </w:t>
            </w:r>
            <w:proofErr w:type="spellStart"/>
            <w:r w:rsidRPr="00E4626A">
              <w:rPr>
                <w:bCs/>
              </w:rPr>
              <w:t>NumPy</w:t>
            </w:r>
            <w:proofErr w:type="spellEnd"/>
            <w:r w:rsidRPr="00E4626A">
              <w:rPr>
                <w:bCs/>
              </w:rPr>
              <w:t xml:space="preserve">, </w:t>
            </w:r>
            <w:proofErr w:type="spellStart"/>
            <w:r w:rsidRPr="00E4626A">
              <w:rPr>
                <w:bCs/>
              </w:rPr>
              <w:t>SciPy</w:t>
            </w:r>
            <w:proofErr w:type="spellEnd"/>
            <w:r w:rsidRPr="00E4626A">
              <w:t xml:space="preserve">, </w:t>
            </w:r>
            <w:proofErr w:type="spellStart"/>
            <w:r w:rsidRPr="00E4626A">
              <w:t>Scikit</w:t>
            </w:r>
            <w:proofErr w:type="spellEnd"/>
            <w:r w:rsidRPr="00E4626A">
              <w:t xml:space="preserve">-learn and Tensor flow, </w:t>
            </w:r>
            <w:proofErr w:type="spellStart"/>
            <w:r w:rsidRPr="00E4626A">
              <w:t>Kera’s</w:t>
            </w:r>
            <w:proofErr w:type="spellEnd"/>
            <w:r w:rsidRPr="00E4626A">
              <w:t xml:space="preserve">-OCR, Selenium for web scraping, </w:t>
            </w:r>
            <w:proofErr w:type="spellStart"/>
            <w:r w:rsidRPr="00E4626A">
              <w:t>BeautifulSoup</w:t>
            </w:r>
            <w:proofErr w:type="spellEnd"/>
            <w:r w:rsidRPr="00E4626A">
              <w:t>, Regular Expressions, Lynx API, NLP, Deep Learning, Time series Analysis</w:t>
            </w:r>
          </w:p>
        </w:tc>
      </w:tr>
      <w:tr w:rsidR="00E4626A" w:rsidTr="006126A6">
        <w:trPr>
          <w:trHeight w:val="58"/>
          <w:jc w:val="center"/>
        </w:trPr>
        <w:tc>
          <w:tcPr>
            <w:tcW w:w="3540" w:type="dxa"/>
          </w:tcPr>
          <w:p w:rsidR="00E4626A" w:rsidRPr="00E4626A" w:rsidRDefault="00E4626A" w:rsidP="00E4626A">
            <w:pPr>
              <w:spacing w:line="240" w:lineRule="auto"/>
            </w:pPr>
            <w:r w:rsidRPr="00E4626A">
              <w:t>Data Visualization Tools</w:t>
            </w:r>
          </w:p>
        </w:tc>
        <w:tc>
          <w:tcPr>
            <w:tcW w:w="5620" w:type="dxa"/>
          </w:tcPr>
          <w:p w:rsidR="00E4626A" w:rsidRPr="00E4626A" w:rsidRDefault="00E4626A">
            <w:pPr>
              <w:rPr>
                <w:bCs/>
              </w:rPr>
            </w:pPr>
            <w:proofErr w:type="spellStart"/>
            <w:r w:rsidRPr="00E4626A">
              <w:rPr>
                <w:bCs/>
              </w:rPr>
              <w:t>Matplotlib</w:t>
            </w:r>
            <w:proofErr w:type="spellEnd"/>
            <w:r w:rsidRPr="00E4626A">
              <w:rPr>
                <w:bCs/>
              </w:rPr>
              <w:t xml:space="preserve">, </w:t>
            </w:r>
            <w:proofErr w:type="spellStart"/>
            <w:r w:rsidRPr="00E4626A">
              <w:rPr>
                <w:bCs/>
              </w:rPr>
              <w:t>Seaborn</w:t>
            </w:r>
            <w:proofErr w:type="spellEnd"/>
            <w:r w:rsidRPr="00E4626A">
              <w:rPr>
                <w:bCs/>
              </w:rPr>
              <w:t xml:space="preserve">, Tableau, </w:t>
            </w:r>
            <w:proofErr w:type="spellStart"/>
            <w:r w:rsidRPr="00E4626A">
              <w:rPr>
                <w:bCs/>
              </w:rPr>
              <w:t>PowerBI</w:t>
            </w:r>
            <w:proofErr w:type="spellEnd"/>
          </w:p>
        </w:tc>
      </w:tr>
      <w:tr w:rsidR="00E4626A" w:rsidTr="006126A6">
        <w:trPr>
          <w:trHeight w:val="58"/>
          <w:jc w:val="center"/>
        </w:trPr>
        <w:tc>
          <w:tcPr>
            <w:tcW w:w="3540" w:type="dxa"/>
          </w:tcPr>
          <w:p w:rsidR="00E4626A" w:rsidRPr="00E4626A" w:rsidRDefault="00E4626A" w:rsidP="00E4626A">
            <w:pPr>
              <w:spacing w:line="240" w:lineRule="auto"/>
            </w:pPr>
            <w:r w:rsidRPr="00E4626A">
              <w:t>Machine Learning</w:t>
            </w:r>
          </w:p>
        </w:tc>
        <w:tc>
          <w:tcPr>
            <w:tcW w:w="5620" w:type="dxa"/>
          </w:tcPr>
          <w:p w:rsidR="00E4626A" w:rsidRPr="00E4626A" w:rsidRDefault="00E4626A">
            <w:pPr>
              <w:rPr>
                <w:bCs/>
              </w:rPr>
            </w:pPr>
            <w:proofErr w:type="spellStart"/>
            <w:r w:rsidRPr="00E4626A">
              <w:rPr>
                <w:bCs/>
              </w:rPr>
              <w:t>Scikit</w:t>
            </w:r>
            <w:proofErr w:type="spellEnd"/>
            <w:r w:rsidRPr="00E4626A">
              <w:rPr>
                <w:bCs/>
              </w:rPr>
              <w:t xml:space="preserve">-learn, </w:t>
            </w:r>
            <w:proofErr w:type="spellStart"/>
            <w:r w:rsidRPr="00E4626A">
              <w:rPr>
                <w:bCs/>
              </w:rPr>
              <w:t>TensorFlow</w:t>
            </w:r>
            <w:proofErr w:type="spellEnd"/>
            <w:r w:rsidRPr="00E4626A">
              <w:rPr>
                <w:bCs/>
              </w:rPr>
              <w:t>, NLP techniques</w:t>
            </w:r>
          </w:p>
        </w:tc>
      </w:tr>
    </w:tbl>
    <w:p w:rsidR="00A33568" w:rsidRPr="00C92ED1" w:rsidRDefault="00A33568" w:rsidP="00A33568">
      <w:pPr>
        <w:tabs>
          <w:tab w:val="left" w:pos="720"/>
        </w:tabs>
        <w:spacing w:before="40" w:after="40" w:line="240" w:lineRule="auto"/>
        <w:jc w:val="both"/>
        <w:rPr>
          <w:rFonts w:asciiTheme="majorHAnsi" w:eastAsia="Cambria" w:hAnsiTheme="majorHAnsi" w:cstheme="majorHAnsi"/>
        </w:rPr>
      </w:pPr>
    </w:p>
    <w:p w:rsidR="00373612" w:rsidRPr="00B80856" w:rsidRDefault="00373612" w:rsidP="00373612">
      <w:pPr>
        <w:tabs>
          <w:tab w:val="left" w:pos="2304"/>
        </w:tabs>
        <w:suppressAutoHyphens/>
        <w:spacing w:after="0" w:line="240" w:lineRule="auto"/>
        <w:ind w:left="720"/>
        <w:rPr>
          <w:rFonts w:ascii="Calibri" w:eastAsia="Times New Roman" w:hAnsi="Calibri" w:cs="Arial"/>
          <w:lang w:eastAsia="hi-IN" w:bidi="hi-IN"/>
        </w:rPr>
      </w:pPr>
    </w:p>
    <w:p w:rsidR="002200BF" w:rsidRDefault="00E524DB" w:rsidP="002200BF">
      <w:pPr>
        <w:spacing w:after="0" w:line="240" w:lineRule="auto"/>
        <w:rPr>
          <w:b/>
          <w:lang w:eastAsia="hi-IN" w:bidi="hi-IN"/>
        </w:rPr>
      </w:pPr>
      <w:r w:rsidRPr="00412018">
        <w:rPr>
          <w:b/>
          <w:lang w:eastAsia="hi-IN" w:bidi="hi-IN"/>
        </w:rPr>
        <w:t>Education</w:t>
      </w:r>
    </w:p>
    <w:p w:rsidR="00412018" w:rsidRDefault="00412018" w:rsidP="002200BF">
      <w:pPr>
        <w:spacing w:after="0" w:line="240" w:lineRule="auto"/>
        <w:rPr>
          <w:rFonts w:cstheme="minorHAnsi"/>
          <w:lang w:eastAsia="hi-IN" w:bidi="hi-IN"/>
        </w:rPr>
      </w:pPr>
      <w:proofErr w:type="gramStart"/>
      <w:r w:rsidRPr="00412018">
        <w:rPr>
          <w:rFonts w:cstheme="minorHAnsi"/>
          <w:lang w:eastAsia="hi-IN" w:bidi="hi-IN"/>
        </w:rPr>
        <w:t>B.Tec</w:t>
      </w:r>
      <w:r w:rsidR="00F54693">
        <w:rPr>
          <w:rFonts w:cstheme="minorHAnsi"/>
          <w:lang w:eastAsia="hi-IN" w:bidi="hi-IN"/>
        </w:rPr>
        <w:t xml:space="preserve">h (EEE) from </w:t>
      </w:r>
      <w:proofErr w:type="spellStart"/>
      <w:r w:rsidR="00F54693">
        <w:rPr>
          <w:rFonts w:cstheme="minorHAnsi"/>
          <w:lang w:eastAsia="hi-IN" w:bidi="hi-IN"/>
        </w:rPr>
        <w:t>Jntu</w:t>
      </w:r>
      <w:proofErr w:type="spellEnd"/>
      <w:r w:rsidR="00F54693">
        <w:rPr>
          <w:rFonts w:cstheme="minorHAnsi"/>
          <w:lang w:eastAsia="hi-IN" w:bidi="hi-IN"/>
        </w:rPr>
        <w:t xml:space="preserve"> Kakinada</w:t>
      </w:r>
      <w:r w:rsidR="005F29D6">
        <w:rPr>
          <w:rFonts w:cstheme="minorHAnsi"/>
          <w:lang w:eastAsia="hi-IN" w:bidi="hi-IN"/>
        </w:rPr>
        <w:t>, India</w:t>
      </w:r>
      <w:r w:rsidR="005A272C">
        <w:rPr>
          <w:rFonts w:cstheme="minorHAnsi"/>
          <w:lang w:eastAsia="hi-IN" w:bidi="hi-IN"/>
        </w:rPr>
        <w:t xml:space="preserve"> from 2008 to 2012</w:t>
      </w:r>
      <w:r>
        <w:rPr>
          <w:rFonts w:cstheme="minorHAnsi"/>
          <w:lang w:eastAsia="hi-IN" w:bidi="hi-IN"/>
        </w:rPr>
        <w:t>.</w:t>
      </w:r>
      <w:proofErr w:type="gramEnd"/>
    </w:p>
    <w:p w:rsidR="002200BF" w:rsidRDefault="00956E85" w:rsidP="002200BF">
      <w:pPr>
        <w:spacing w:after="0" w:line="240" w:lineRule="auto"/>
        <w:rPr>
          <w:rFonts w:cstheme="minorHAnsi"/>
          <w:lang w:eastAsia="hi-IN" w:bidi="hi-IN"/>
        </w:rPr>
      </w:pPr>
      <w:proofErr w:type="gramStart"/>
      <w:r>
        <w:rPr>
          <w:rFonts w:cstheme="minorHAnsi"/>
          <w:lang w:eastAsia="hi-IN" w:bidi="hi-IN"/>
        </w:rPr>
        <w:t>M.S Data science from Teesside University, UK from Jan 2021 to Feb 2023.</w:t>
      </w:r>
      <w:proofErr w:type="gramEnd"/>
    </w:p>
    <w:p w:rsidR="00956E85" w:rsidRDefault="00956E85" w:rsidP="002200BF">
      <w:pPr>
        <w:spacing w:after="0" w:line="240" w:lineRule="auto"/>
        <w:rPr>
          <w:rFonts w:cstheme="minorHAnsi"/>
          <w:lang w:eastAsia="hi-IN" w:bidi="hi-IN"/>
        </w:rPr>
      </w:pPr>
    </w:p>
    <w:p w:rsidR="00956E85" w:rsidRDefault="00417E14" w:rsidP="00956E85">
      <w:pPr>
        <w:rPr>
          <w:b/>
          <w:sz w:val="24"/>
          <w:szCs w:val="24"/>
          <w:lang w:eastAsia="hi-IN" w:bidi="hi-IN"/>
        </w:rPr>
      </w:pPr>
      <w:r>
        <w:rPr>
          <w:b/>
          <w:sz w:val="24"/>
          <w:szCs w:val="24"/>
          <w:lang w:eastAsia="hi-IN" w:bidi="hi-IN"/>
        </w:rPr>
        <w:t>Work Experience</w:t>
      </w:r>
    </w:p>
    <w:p w:rsidR="00EE43B1" w:rsidRDefault="005745F2" w:rsidP="00EE43B1">
      <w:pPr>
        <w:spacing w:after="0" w:line="240" w:lineRule="auto"/>
        <w:rPr>
          <w:rFonts w:ascii="Calibri" w:eastAsia="Times New Roman" w:hAnsi="Calibri" w:cs="Mangal"/>
          <w:b/>
          <w:lang w:eastAsia="hi-IN" w:bidi="hi-IN"/>
        </w:rPr>
      </w:pPr>
      <w:r>
        <w:rPr>
          <w:rFonts w:ascii="Calibri" w:eastAsia="Times New Roman" w:hAnsi="Calibri" w:cs="Mangal"/>
          <w:b/>
          <w:lang w:eastAsia="hi-IN" w:bidi="hi-IN"/>
        </w:rPr>
        <w:t xml:space="preserve">Role: </w:t>
      </w:r>
      <w:r w:rsidR="00E028AD" w:rsidRPr="00B026EC">
        <w:rPr>
          <w:rFonts w:ascii="Calibri" w:eastAsia="Times New Roman" w:hAnsi="Calibri" w:cs="Mangal"/>
          <w:b/>
          <w:lang w:eastAsia="hi-IN" w:bidi="hi-IN"/>
        </w:rPr>
        <w:t>Generative AI</w:t>
      </w:r>
      <w:r w:rsidR="00A96FE3">
        <w:rPr>
          <w:rFonts w:ascii="Calibri" w:eastAsia="Times New Roman" w:hAnsi="Calibri" w:cs="Mangal"/>
          <w:b/>
          <w:lang w:eastAsia="hi-IN" w:bidi="hi-IN"/>
        </w:rPr>
        <w:t xml:space="preserve">/ </w:t>
      </w:r>
      <w:proofErr w:type="spellStart"/>
      <w:r w:rsidR="00A96FE3">
        <w:rPr>
          <w:rFonts w:ascii="Calibri" w:eastAsia="Times New Roman" w:hAnsi="Calibri" w:cs="Mangal"/>
          <w:b/>
          <w:lang w:eastAsia="hi-IN" w:bidi="hi-IN"/>
        </w:rPr>
        <w:t>Agentic</w:t>
      </w:r>
      <w:proofErr w:type="spellEnd"/>
      <w:r w:rsidR="00A96FE3">
        <w:rPr>
          <w:rFonts w:ascii="Calibri" w:eastAsia="Times New Roman" w:hAnsi="Calibri" w:cs="Mangal"/>
          <w:b/>
          <w:lang w:eastAsia="hi-IN" w:bidi="hi-IN"/>
        </w:rPr>
        <w:t xml:space="preserve"> AI</w:t>
      </w:r>
      <w:r w:rsidR="00E028AD" w:rsidRPr="00B026EC">
        <w:rPr>
          <w:rFonts w:ascii="Calibri" w:eastAsia="Times New Roman" w:hAnsi="Calibri" w:cs="Mangal"/>
          <w:b/>
          <w:lang w:eastAsia="hi-IN" w:bidi="hi-IN"/>
        </w:rPr>
        <w:t xml:space="preserve"> Engineer</w:t>
      </w:r>
    </w:p>
    <w:p w:rsidR="00767350" w:rsidRPr="00E524DB" w:rsidRDefault="00B026EC" w:rsidP="00EE43B1">
      <w:pPr>
        <w:spacing w:after="0" w:line="240" w:lineRule="auto"/>
        <w:rPr>
          <w:rFonts w:ascii="Calibri" w:eastAsia="Times New Roman" w:hAnsi="Calibri" w:cs="Mangal"/>
          <w:b/>
          <w:lang w:eastAsia="hi-IN" w:bidi="hi-IN"/>
        </w:rPr>
      </w:pPr>
      <w:r w:rsidRPr="00B026EC">
        <w:rPr>
          <w:rFonts w:ascii="Calibri" w:eastAsia="Times New Roman" w:hAnsi="Calibri" w:cs="Mangal"/>
          <w:b/>
          <w:lang w:eastAsia="hi-IN" w:bidi="hi-IN"/>
        </w:rPr>
        <w:t xml:space="preserve">Client: </w:t>
      </w:r>
      <w:r>
        <w:rPr>
          <w:rFonts w:ascii="Calibri" w:eastAsia="Times New Roman" w:hAnsi="Calibri" w:cs="Mangal"/>
          <w:b/>
          <w:lang w:eastAsia="hi-IN" w:bidi="hi-IN"/>
        </w:rPr>
        <w:t>DPS</w:t>
      </w:r>
      <w:r w:rsidR="00A77B07">
        <w:rPr>
          <w:rFonts w:ascii="Calibri" w:eastAsia="Times New Roman" w:hAnsi="Calibri" w:cs="Mangal"/>
          <w:b/>
          <w:lang w:eastAsia="hi-IN" w:bidi="hi-IN"/>
        </w:rPr>
        <w:t>- Georgia</w:t>
      </w:r>
      <w:r>
        <w:rPr>
          <w:rFonts w:ascii="Calibri" w:eastAsia="Times New Roman" w:hAnsi="Calibri" w:cs="Mangal"/>
          <w:b/>
          <w:lang w:eastAsia="hi-IN" w:bidi="hi-IN"/>
        </w:rPr>
        <w:t xml:space="preserve">                                  </w:t>
      </w:r>
      <w:r w:rsidR="00A77B07">
        <w:rPr>
          <w:rFonts w:ascii="Calibri" w:eastAsia="Times New Roman" w:hAnsi="Calibri" w:cs="Mangal"/>
          <w:b/>
          <w:lang w:eastAsia="hi-IN" w:bidi="hi-IN"/>
        </w:rPr>
        <w:t xml:space="preserve">                   </w:t>
      </w:r>
      <w:r>
        <w:rPr>
          <w:rFonts w:ascii="Calibri" w:eastAsia="Times New Roman" w:hAnsi="Calibri" w:cs="Mangal"/>
          <w:b/>
          <w:lang w:eastAsia="hi-IN" w:bidi="hi-IN"/>
        </w:rPr>
        <w:t xml:space="preserve">                                                                       </w:t>
      </w:r>
      <w:r w:rsidR="005745F2">
        <w:rPr>
          <w:rFonts w:ascii="Calibri" w:eastAsia="Times New Roman" w:hAnsi="Calibri" w:cs="Mangal"/>
          <w:b/>
          <w:lang w:eastAsia="hi-IN" w:bidi="hi-IN"/>
        </w:rPr>
        <w:t>Nov 2023 – Till Date.</w:t>
      </w:r>
    </w:p>
    <w:p w:rsidR="005745F2" w:rsidRPr="00B026EC" w:rsidRDefault="005745F2" w:rsidP="00B026EC">
      <w:pPr>
        <w:spacing w:after="0" w:line="240" w:lineRule="auto"/>
        <w:rPr>
          <w:rFonts w:ascii="Calibri" w:eastAsia="Times New Roman" w:hAnsi="Calibri" w:cs="Mangal"/>
          <w:b/>
          <w:lang w:eastAsia="hi-IN" w:bidi="hi-IN"/>
        </w:rPr>
      </w:pPr>
      <w:r w:rsidRPr="00B026EC">
        <w:rPr>
          <w:rFonts w:ascii="Calibri" w:eastAsia="Times New Roman" w:hAnsi="Calibri" w:cs="Mangal"/>
          <w:b/>
          <w:lang w:eastAsia="hi-IN" w:bidi="hi-IN"/>
        </w:rPr>
        <w:t>Responsibilities:</w:t>
      </w:r>
    </w:p>
    <w:p w:rsidR="00C25710" w:rsidRPr="00C25710" w:rsidRDefault="00C25710" w:rsidP="00C25710">
      <w:pPr>
        <w:pStyle w:val="ListParagraph"/>
        <w:numPr>
          <w:ilvl w:val="0"/>
          <w:numId w:val="23"/>
        </w:numPr>
        <w:rPr>
          <w:rFonts w:eastAsia="Times New Roman" w:cstheme="minorHAnsi"/>
          <w:lang w:eastAsia="hi-IN" w:bidi="hi-IN"/>
        </w:rPr>
      </w:pPr>
      <w:r w:rsidRPr="00C25710">
        <w:rPr>
          <w:rFonts w:eastAsia="Times New Roman" w:cstheme="minorHAnsi"/>
          <w:lang w:eastAsia="hi-IN" w:bidi="hi-IN"/>
        </w:rPr>
        <w:t xml:space="preserve">Developed an advanced conversational assistant powered by </w:t>
      </w:r>
      <w:r w:rsidR="006F663A">
        <w:rPr>
          <w:rFonts w:eastAsia="Times New Roman" w:cstheme="minorHAnsi"/>
          <w:lang w:eastAsia="hi-IN" w:bidi="hi-IN"/>
        </w:rPr>
        <w:t xml:space="preserve">Prompt, </w:t>
      </w:r>
      <w:r w:rsidRPr="00C25710">
        <w:rPr>
          <w:rFonts w:eastAsia="Times New Roman" w:cstheme="minorHAnsi"/>
          <w:lang w:eastAsia="hi-IN" w:bidi="hi-IN"/>
        </w:rPr>
        <w:t>LLMs, optimizing user intention understanding and task completion.</w:t>
      </w:r>
    </w:p>
    <w:p w:rsidR="001E3A71" w:rsidRPr="001E3A71" w:rsidRDefault="001E3A71" w:rsidP="001E3A71">
      <w:pPr>
        <w:pStyle w:val="ListParagraph"/>
        <w:numPr>
          <w:ilvl w:val="0"/>
          <w:numId w:val="23"/>
        </w:numPr>
        <w:rPr>
          <w:rFonts w:eastAsia="Times New Roman" w:cstheme="minorHAnsi"/>
          <w:lang w:eastAsia="hi-IN" w:bidi="hi-IN"/>
        </w:rPr>
      </w:pPr>
      <w:r w:rsidRPr="001E3A71">
        <w:rPr>
          <w:rFonts w:eastAsia="Times New Roman" w:cstheme="minorHAnsi"/>
          <w:lang w:eastAsia="hi-IN" w:bidi="hi-IN"/>
        </w:rPr>
        <w:t xml:space="preserve">Fine-tuned </w:t>
      </w:r>
      <w:r w:rsidR="00705542">
        <w:rPr>
          <w:rFonts w:eastAsia="Times New Roman" w:cstheme="minorHAnsi"/>
          <w:lang w:eastAsia="hi-IN" w:bidi="hi-IN"/>
        </w:rPr>
        <w:t xml:space="preserve">RAG, </w:t>
      </w:r>
      <w:proofErr w:type="spellStart"/>
      <w:r w:rsidR="001217C7">
        <w:rPr>
          <w:rFonts w:eastAsia="Times New Roman" w:cstheme="minorHAnsi"/>
          <w:lang w:eastAsia="hi-IN" w:bidi="hi-IN"/>
        </w:rPr>
        <w:t>Langchain</w:t>
      </w:r>
      <w:proofErr w:type="spellEnd"/>
      <w:r w:rsidR="001217C7">
        <w:rPr>
          <w:rFonts w:eastAsia="Times New Roman" w:cstheme="minorHAnsi"/>
          <w:lang w:eastAsia="hi-IN" w:bidi="hi-IN"/>
        </w:rPr>
        <w:t>, GPT-4o-mini</w:t>
      </w:r>
      <w:r w:rsidR="006F663A">
        <w:rPr>
          <w:rFonts w:eastAsia="Times New Roman" w:cstheme="minorHAnsi"/>
          <w:lang w:eastAsia="hi-IN" w:bidi="hi-IN"/>
        </w:rPr>
        <w:t xml:space="preserve">, and other GPT models for prompt engineering </w:t>
      </w:r>
      <w:proofErr w:type="gramStart"/>
      <w:r w:rsidR="006F663A">
        <w:rPr>
          <w:rFonts w:eastAsia="Times New Roman" w:cstheme="minorHAnsi"/>
          <w:lang w:eastAsia="hi-IN" w:bidi="hi-IN"/>
        </w:rPr>
        <w:t xml:space="preserve">and </w:t>
      </w:r>
      <w:r w:rsidRPr="001E3A71">
        <w:rPr>
          <w:rFonts w:eastAsia="Times New Roman" w:cstheme="minorHAnsi"/>
          <w:lang w:eastAsia="hi-IN" w:bidi="hi-IN"/>
        </w:rPr>
        <w:t xml:space="preserve"> enhancing</w:t>
      </w:r>
      <w:proofErr w:type="gramEnd"/>
      <w:r w:rsidRPr="001E3A71">
        <w:rPr>
          <w:rFonts w:eastAsia="Times New Roman" w:cstheme="minorHAnsi"/>
          <w:lang w:eastAsia="hi-IN" w:bidi="hi-IN"/>
        </w:rPr>
        <w:t xml:space="preserve"> their natural language understanding and text completion capabilities for improved results.</w:t>
      </w:r>
    </w:p>
    <w:p w:rsidR="00DC1919" w:rsidRDefault="00C25710" w:rsidP="00C25710">
      <w:pPr>
        <w:pStyle w:val="ListParagraph"/>
        <w:numPr>
          <w:ilvl w:val="0"/>
          <w:numId w:val="23"/>
        </w:numPr>
        <w:rPr>
          <w:rFonts w:eastAsia="Times New Roman" w:cstheme="minorHAnsi"/>
          <w:lang w:eastAsia="hi-IN" w:bidi="hi-IN"/>
        </w:rPr>
      </w:pPr>
      <w:r w:rsidRPr="00DC1919">
        <w:rPr>
          <w:rFonts w:eastAsia="Times New Roman" w:cstheme="minorHAnsi"/>
          <w:lang w:eastAsia="hi-IN" w:bidi="hi-IN"/>
        </w:rPr>
        <w:lastRenderedPageBreak/>
        <w:t xml:space="preserve">Integrated RAG-based chat solutions with document FAQs and </w:t>
      </w:r>
      <w:proofErr w:type="gramStart"/>
      <w:r w:rsidR="00DC1919" w:rsidRPr="00DC1919">
        <w:rPr>
          <w:rFonts w:eastAsia="Times New Roman" w:cstheme="minorHAnsi"/>
          <w:lang w:eastAsia="hi-IN" w:bidi="hi-IN"/>
        </w:rPr>
        <w:t>Built</w:t>
      </w:r>
      <w:proofErr w:type="gramEnd"/>
      <w:r w:rsidR="00DC1919" w:rsidRPr="00DC1919">
        <w:rPr>
          <w:rFonts w:eastAsia="Times New Roman" w:cstheme="minorHAnsi"/>
          <w:lang w:eastAsia="hi-IN" w:bidi="hi-IN"/>
        </w:rPr>
        <w:t xml:space="preserve"> a document summarization engine using </w:t>
      </w:r>
      <w:proofErr w:type="spellStart"/>
      <w:r w:rsidR="00DC1919" w:rsidRPr="00DC1919">
        <w:rPr>
          <w:rFonts w:eastAsia="Times New Roman" w:cstheme="minorHAnsi"/>
          <w:lang w:eastAsia="hi-IN" w:bidi="hi-IN"/>
        </w:rPr>
        <w:t>OpenAI’s</w:t>
      </w:r>
      <w:proofErr w:type="spellEnd"/>
      <w:r w:rsidR="00DC1919" w:rsidRPr="00DC1919">
        <w:rPr>
          <w:rFonts w:eastAsia="Times New Roman" w:cstheme="minorHAnsi"/>
          <w:lang w:eastAsia="hi-IN" w:bidi="hi-IN"/>
        </w:rPr>
        <w:t xml:space="preserve"> GPT models</w:t>
      </w:r>
      <w:r w:rsidR="006F663A">
        <w:rPr>
          <w:rFonts w:eastAsia="Times New Roman" w:cstheme="minorHAnsi"/>
          <w:lang w:eastAsia="hi-IN" w:bidi="hi-IN"/>
        </w:rPr>
        <w:t>, Prompt</w:t>
      </w:r>
      <w:r w:rsidR="007F535B">
        <w:rPr>
          <w:rFonts w:eastAsia="Times New Roman" w:cstheme="minorHAnsi"/>
          <w:lang w:eastAsia="hi-IN" w:bidi="hi-IN"/>
        </w:rPr>
        <w:t xml:space="preserve">, vector db like </w:t>
      </w:r>
      <w:r w:rsidR="007F535B" w:rsidRPr="007F535B">
        <w:rPr>
          <w:rFonts w:eastAsia="Times New Roman" w:cstheme="minorHAnsi"/>
          <w:lang w:eastAsia="hi-IN" w:bidi="hi-IN"/>
        </w:rPr>
        <w:t xml:space="preserve">FAISS, Pinecone, </w:t>
      </w:r>
      <w:proofErr w:type="spellStart"/>
      <w:r w:rsidR="007F535B" w:rsidRPr="007F535B">
        <w:rPr>
          <w:rFonts w:eastAsia="Times New Roman" w:cstheme="minorHAnsi"/>
          <w:lang w:eastAsia="hi-IN" w:bidi="hi-IN"/>
        </w:rPr>
        <w:t>Weaviate</w:t>
      </w:r>
      <w:proofErr w:type="spellEnd"/>
      <w:r w:rsidR="007F535B" w:rsidRPr="007F535B">
        <w:rPr>
          <w:rFonts w:eastAsia="Times New Roman" w:cstheme="minorHAnsi"/>
          <w:lang w:eastAsia="hi-IN" w:bidi="hi-IN"/>
        </w:rPr>
        <w:t xml:space="preserve">, </w:t>
      </w:r>
      <w:proofErr w:type="spellStart"/>
      <w:r w:rsidR="007F535B" w:rsidRPr="007F535B">
        <w:rPr>
          <w:rFonts w:eastAsia="Times New Roman" w:cstheme="minorHAnsi"/>
          <w:lang w:eastAsia="hi-IN" w:bidi="hi-IN"/>
        </w:rPr>
        <w:t>Chroma</w:t>
      </w:r>
      <w:proofErr w:type="spellEnd"/>
      <w:r w:rsidR="00DC1919" w:rsidRPr="00DC1919">
        <w:rPr>
          <w:rFonts w:eastAsia="Times New Roman" w:cstheme="minorHAnsi"/>
          <w:lang w:eastAsia="hi-IN" w:bidi="hi-IN"/>
        </w:rPr>
        <w:t xml:space="preserve"> and </w:t>
      </w:r>
      <w:proofErr w:type="spellStart"/>
      <w:r w:rsidR="00DC1919" w:rsidRPr="00DC1919">
        <w:rPr>
          <w:rFonts w:eastAsia="Times New Roman" w:cstheme="minorHAnsi"/>
          <w:lang w:eastAsia="hi-IN" w:bidi="hi-IN"/>
        </w:rPr>
        <w:t>LangChain</w:t>
      </w:r>
      <w:proofErr w:type="spellEnd"/>
      <w:r w:rsidR="00DC1919">
        <w:rPr>
          <w:rFonts w:eastAsia="Times New Roman" w:cstheme="minorHAnsi"/>
          <w:lang w:eastAsia="hi-IN" w:bidi="hi-IN"/>
        </w:rPr>
        <w:t>.</w:t>
      </w:r>
    </w:p>
    <w:p w:rsidR="001217C7" w:rsidRDefault="001217C7" w:rsidP="00C25710">
      <w:pPr>
        <w:pStyle w:val="ListParagraph"/>
        <w:numPr>
          <w:ilvl w:val="0"/>
          <w:numId w:val="23"/>
        </w:numPr>
        <w:rPr>
          <w:rFonts w:eastAsia="Times New Roman" w:cstheme="minorHAnsi"/>
          <w:lang w:eastAsia="hi-IN" w:bidi="hi-IN"/>
        </w:rPr>
      </w:pPr>
      <w:r w:rsidRPr="00DC1919">
        <w:rPr>
          <w:rFonts w:eastAsia="Times New Roman" w:cstheme="minorHAnsi"/>
          <w:lang w:eastAsia="hi-IN" w:bidi="hi-IN"/>
        </w:rPr>
        <w:t xml:space="preserve">Built RAG-based solutions using Azure Services like Azure </w:t>
      </w:r>
      <w:proofErr w:type="spellStart"/>
      <w:r w:rsidRPr="00DC1919">
        <w:rPr>
          <w:rFonts w:eastAsia="Times New Roman" w:cstheme="minorHAnsi"/>
          <w:lang w:eastAsia="hi-IN" w:bidi="hi-IN"/>
        </w:rPr>
        <w:t>OpenAI</w:t>
      </w:r>
      <w:proofErr w:type="spellEnd"/>
      <w:r w:rsidRPr="00DC1919">
        <w:rPr>
          <w:rFonts w:eastAsia="Times New Roman" w:cstheme="minorHAnsi"/>
          <w:lang w:eastAsia="hi-IN" w:bidi="hi-IN"/>
        </w:rPr>
        <w:t>, Azure Search</w:t>
      </w:r>
      <w:r w:rsidR="0085179E" w:rsidRPr="00DC1919">
        <w:rPr>
          <w:rFonts w:eastAsia="Times New Roman" w:cstheme="minorHAnsi"/>
          <w:lang w:eastAsia="hi-IN" w:bidi="hi-IN"/>
        </w:rPr>
        <w:t>,</w:t>
      </w:r>
      <w:r w:rsidR="0085179E" w:rsidRPr="0085179E">
        <w:t xml:space="preserve"> </w:t>
      </w:r>
      <w:r w:rsidR="0085179E" w:rsidRPr="00DC1919">
        <w:rPr>
          <w:rFonts w:eastAsia="Times New Roman" w:cstheme="minorHAnsi"/>
          <w:lang w:eastAsia="hi-IN" w:bidi="hi-IN"/>
        </w:rPr>
        <w:t xml:space="preserve">Azure Cognitive Search, </w:t>
      </w:r>
      <w:proofErr w:type="spellStart"/>
      <w:r w:rsidR="0085179E" w:rsidRPr="00DC1919">
        <w:rPr>
          <w:rFonts w:eastAsia="Times New Roman" w:cstheme="minorHAnsi"/>
          <w:lang w:eastAsia="hi-IN" w:bidi="hi-IN"/>
        </w:rPr>
        <w:t>WebApp</w:t>
      </w:r>
      <w:proofErr w:type="spellEnd"/>
      <w:r w:rsidR="0085179E" w:rsidRPr="00DC1919">
        <w:rPr>
          <w:rFonts w:eastAsia="Times New Roman" w:cstheme="minorHAnsi"/>
          <w:lang w:eastAsia="hi-IN" w:bidi="hi-IN"/>
        </w:rPr>
        <w:t xml:space="preserve"> and vector databases</w:t>
      </w:r>
      <w:r w:rsidRPr="00DC1919">
        <w:rPr>
          <w:rFonts w:eastAsia="Times New Roman" w:cstheme="minorHAnsi"/>
          <w:lang w:eastAsia="hi-IN" w:bidi="hi-IN"/>
        </w:rPr>
        <w:t>.</w:t>
      </w:r>
    </w:p>
    <w:p w:rsidR="00206B36" w:rsidRPr="00DC1919" w:rsidRDefault="00206B36" w:rsidP="00C25710">
      <w:pPr>
        <w:pStyle w:val="ListParagraph"/>
        <w:numPr>
          <w:ilvl w:val="0"/>
          <w:numId w:val="23"/>
        </w:numPr>
        <w:rPr>
          <w:rFonts w:eastAsia="Times New Roman" w:cstheme="minorHAnsi"/>
          <w:lang w:eastAsia="hi-IN" w:bidi="hi-IN"/>
        </w:rPr>
      </w:pPr>
      <w:r w:rsidRPr="00206B36">
        <w:rPr>
          <w:rFonts w:eastAsia="Times New Roman" w:cstheme="minorHAnsi"/>
          <w:lang w:eastAsia="hi-IN" w:bidi="hi-IN"/>
        </w:rPr>
        <w:t>Use</w:t>
      </w:r>
      <w:r>
        <w:rPr>
          <w:rFonts w:eastAsia="Times New Roman" w:cstheme="minorHAnsi"/>
          <w:lang w:eastAsia="hi-IN" w:bidi="hi-IN"/>
        </w:rPr>
        <w:t>d</w:t>
      </w:r>
      <w:r w:rsidRPr="00206B36">
        <w:rPr>
          <w:rFonts w:eastAsia="Times New Roman" w:cstheme="minorHAnsi"/>
          <w:lang w:eastAsia="hi-IN" w:bidi="hi-IN"/>
        </w:rPr>
        <w:t xml:space="preserve"> Azure Monitor to collect and analyze telemetry data from </w:t>
      </w:r>
      <w:proofErr w:type="spellStart"/>
      <w:r w:rsidRPr="00206B36">
        <w:rPr>
          <w:rFonts w:eastAsia="Times New Roman" w:cstheme="minorHAnsi"/>
          <w:lang w:eastAsia="hi-IN" w:bidi="hi-IN"/>
        </w:rPr>
        <w:t>GenAI</w:t>
      </w:r>
      <w:proofErr w:type="spellEnd"/>
      <w:r w:rsidRPr="00206B36">
        <w:rPr>
          <w:rFonts w:eastAsia="Times New Roman" w:cstheme="minorHAnsi"/>
          <w:lang w:eastAsia="hi-IN" w:bidi="hi-IN"/>
        </w:rPr>
        <w:t xml:space="preserve"> applications.</w:t>
      </w:r>
    </w:p>
    <w:p w:rsidR="009C005C" w:rsidRDefault="009C005C" w:rsidP="00C25710">
      <w:pPr>
        <w:pStyle w:val="ListParagraph"/>
        <w:numPr>
          <w:ilvl w:val="0"/>
          <w:numId w:val="23"/>
        </w:numPr>
        <w:rPr>
          <w:rFonts w:eastAsia="Times New Roman" w:cstheme="minorHAnsi"/>
          <w:lang w:eastAsia="hi-IN" w:bidi="hi-IN"/>
        </w:rPr>
      </w:pPr>
      <w:r w:rsidRPr="009C005C">
        <w:rPr>
          <w:rFonts w:eastAsia="Times New Roman" w:cstheme="minorHAnsi"/>
          <w:lang w:eastAsia="hi-IN" w:bidi="hi-IN"/>
        </w:rPr>
        <w:t xml:space="preserve">Design end-to-end AI architecture leveraging AWS Bedrock and other AWS services (e.g., S3, Lambda, </w:t>
      </w:r>
      <w:proofErr w:type="spellStart"/>
      <w:r w:rsidRPr="009C005C">
        <w:rPr>
          <w:rFonts w:eastAsia="Times New Roman" w:cstheme="minorHAnsi"/>
          <w:lang w:eastAsia="hi-IN" w:bidi="hi-IN"/>
        </w:rPr>
        <w:t>SageMaker</w:t>
      </w:r>
      <w:proofErr w:type="spellEnd"/>
      <w:r w:rsidRPr="009C005C">
        <w:rPr>
          <w:rFonts w:eastAsia="Times New Roman" w:cstheme="minorHAnsi"/>
          <w:lang w:eastAsia="hi-IN" w:bidi="hi-IN"/>
        </w:rPr>
        <w:t xml:space="preserve">, </w:t>
      </w:r>
      <w:proofErr w:type="gramStart"/>
      <w:r w:rsidRPr="009C005C">
        <w:rPr>
          <w:rFonts w:eastAsia="Times New Roman" w:cstheme="minorHAnsi"/>
          <w:lang w:eastAsia="hi-IN" w:bidi="hi-IN"/>
        </w:rPr>
        <w:t>IAM</w:t>
      </w:r>
      <w:proofErr w:type="gramEnd"/>
      <w:r w:rsidRPr="009C005C">
        <w:rPr>
          <w:rFonts w:eastAsia="Times New Roman" w:cstheme="minorHAnsi"/>
          <w:lang w:eastAsia="hi-IN" w:bidi="hi-IN"/>
        </w:rPr>
        <w:t>).</w:t>
      </w:r>
    </w:p>
    <w:p w:rsidR="00DE1597" w:rsidRDefault="00DE1597" w:rsidP="00DA72A9">
      <w:pPr>
        <w:pStyle w:val="ListParagraph"/>
        <w:numPr>
          <w:ilvl w:val="0"/>
          <w:numId w:val="23"/>
        </w:numPr>
        <w:rPr>
          <w:rFonts w:eastAsia="Times New Roman" w:cstheme="minorHAnsi"/>
          <w:lang w:eastAsia="hi-IN" w:bidi="hi-IN"/>
        </w:rPr>
      </w:pPr>
      <w:r w:rsidRPr="00DE1597">
        <w:rPr>
          <w:rFonts w:eastAsia="Times New Roman" w:cstheme="minorHAnsi"/>
          <w:lang w:eastAsia="hi-IN" w:bidi="hi-IN"/>
        </w:rPr>
        <w:t xml:space="preserve">Integrated Amazon Bedrock foundation models for generative AI use </w:t>
      </w:r>
      <w:proofErr w:type="gramStart"/>
      <w:r w:rsidRPr="00DE1597">
        <w:rPr>
          <w:rFonts w:eastAsia="Times New Roman" w:cstheme="minorHAnsi"/>
          <w:lang w:eastAsia="hi-IN" w:bidi="hi-IN"/>
        </w:rPr>
        <w:t>cases,</w:t>
      </w:r>
      <w:proofErr w:type="gramEnd"/>
      <w:r w:rsidRPr="00DE1597">
        <w:rPr>
          <w:rFonts w:eastAsia="Times New Roman" w:cstheme="minorHAnsi"/>
          <w:lang w:eastAsia="hi-IN" w:bidi="hi-IN"/>
        </w:rPr>
        <w:t xml:space="preserve"> </w:t>
      </w:r>
      <w:r w:rsidR="006F663A">
        <w:rPr>
          <w:rFonts w:eastAsia="Times New Roman" w:cstheme="minorHAnsi"/>
          <w:lang w:eastAsia="hi-IN" w:bidi="hi-IN"/>
        </w:rPr>
        <w:t xml:space="preserve">Prompt </w:t>
      </w:r>
      <w:r w:rsidRPr="00DE1597">
        <w:rPr>
          <w:rFonts w:eastAsia="Times New Roman" w:cstheme="minorHAnsi"/>
          <w:lang w:eastAsia="hi-IN" w:bidi="hi-IN"/>
        </w:rPr>
        <w:t>including RAG-based assistants and d</w:t>
      </w:r>
      <w:r>
        <w:rPr>
          <w:rFonts w:eastAsia="Times New Roman" w:cstheme="minorHAnsi"/>
          <w:lang w:eastAsia="hi-IN" w:bidi="hi-IN"/>
        </w:rPr>
        <w:t>ocument understanding systems.</w:t>
      </w:r>
    </w:p>
    <w:p w:rsidR="00E53A13" w:rsidRPr="00ED65FD" w:rsidRDefault="00E53A13" w:rsidP="00DA72A9">
      <w:pPr>
        <w:pStyle w:val="ListParagraph"/>
        <w:numPr>
          <w:ilvl w:val="0"/>
          <w:numId w:val="23"/>
        </w:numPr>
        <w:rPr>
          <w:rFonts w:eastAsia="Times New Roman" w:cstheme="minorHAnsi"/>
          <w:lang w:eastAsia="hi-IN" w:bidi="hi-IN"/>
        </w:rPr>
      </w:pPr>
      <w:r w:rsidRPr="00ED65FD">
        <w:rPr>
          <w:rFonts w:eastAsia="Times New Roman" w:cstheme="minorHAnsi"/>
          <w:lang w:eastAsia="hi-IN" w:bidi="hi-IN"/>
        </w:rPr>
        <w:t xml:space="preserve">Google ADK leverages </w:t>
      </w:r>
      <w:r w:rsidRPr="00ED65FD">
        <w:rPr>
          <w:rFonts w:eastAsia="Times New Roman" w:cstheme="minorHAnsi"/>
          <w:bCs/>
          <w:lang w:eastAsia="hi-IN" w:bidi="hi-IN"/>
        </w:rPr>
        <w:t>Vertex AI</w:t>
      </w:r>
      <w:r w:rsidRPr="00ED65FD">
        <w:rPr>
          <w:rFonts w:eastAsia="Times New Roman" w:cstheme="minorHAnsi"/>
          <w:lang w:eastAsia="hi-IN" w:bidi="hi-IN"/>
        </w:rPr>
        <w:t xml:space="preserve"> and </w:t>
      </w:r>
      <w:r w:rsidRPr="00ED65FD">
        <w:rPr>
          <w:rFonts w:eastAsia="Times New Roman" w:cstheme="minorHAnsi"/>
          <w:bCs/>
          <w:lang w:eastAsia="hi-IN" w:bidi="hi-IN"/>
        </w:rPr>
        <w:t>Gemini models</w:t>
      </w:r>
      <w:r w:rsidRPr="00ED65FD">
        <w:rPr>
          <w:rFonts w:eastAsia="Times New Roman" w:cstheme="minorHAnsi"/>
          <w:lang w:eastAsia="hi-IN" w:bidi="hi-IN"/>
        </w:rPr>
        <w:t xml:space="preserve"> to enable text, code, image, and multimodal generation.</w:t>
      </w:r>
    </w:p>
    <w:p w:rsidR="00E53A13" w:rsidRPr="00E53A13" w:rsidRDefault="00E53A13" w:rsidP="00E53A13">
      <w:pPr>
        <w:pStyle w:val="ListParagraph"/>
        <w:numPr>
          <w:ilvl w:val="0"/>
          <w:numId w:val="23"/>
        </w:numPr>
        <w:rPr>
          <w:rFonts w:eastAsia="Times New Roman" w:cstheme="minorHAnsi"/>
          <w:lang w:eastAsia="hi-IN" w:bidi="hi-IN"/>
        </w:rPr>
      </w:pPr>
      <w:r w:rsidRPr="00E53A13">
        <w:rPr>
          <w:rFonts w:eastAsia="Times New Roman" w:cstheme="minorHAnsi"/>
          <w:lang w:eastAsia="hi-IN" w:bidi="hi-IN"/>
        </w:rPr>
        <w:t xml:space="preserve">Integration with </w:t>
      </w:r>
      <w:r w:rsidRPr="00E53A13">
        <w:rPr>
          <w:rFonts w:eastAsia="Times New Roman" w:cstheme="minorHAnsi"/>
          <w:bCs/>
          <w:lang w:eastAsia="hi-IN" w:bidi="hi-IN"/>
        </w:rPr>
        <w:t xml:space="preserve">Google Cloud’s vector search, </w:t>
      </w:r>
      <w:proofErr w:type="spellStart"/>
      <w:r w:rsidRPr="00E53A13">
        <w:rPr>
          <w:rFonts w:eastAsia="Times New Roman" w:cstheme="minorHAnsi"/>
          <w:bCs/>
          <w:lang w:eastAsia="hi-IN" w:bidi="hi-IN"/>
        </w:rPr>
        <w:t>AlloyDB</w:t>
      </w:r>
      <w:proofErr w:type="spellEnd"/>
      <w:r w:rsidRPr="00E53A13">
        <w:rPr>
          <w:rFonts w:eastAsia="Times New Roman" w:cstheme="minorHAnsi"/>
          <w:bCs/>
          <w:lang w:eastAsia="hi-IN" w:bidi="hi-IN"/>
        </w:rPr>
        <w:t xml:space="preserve">, and </w:t>
      </w:r>
      <w:proofErr w:type="spellStart"/>
      <w:r w:rsidRPr="00E53A13">
        <w:rPr>
          <w:rFonts w:eastAsia="Times New Roman" w:cstheme="minorHAnsi"/>
          <w:bCs/>
          <w:lang w:eastAsia="hi-IN" w:bidi="hi-IN"/>
        </w:rPr>
        <w:t>BigQuery</w:t>
      </w:r>
      <w:proofErr w:type="spellEnd"/>
      <w:r w:rsidRPr="00E53A13">
        <w:rPr>
          <w:rFonts w:eastAsia="Times New Roman" w:cstheme="minorHAnsi"/>
          <w:lang w:eastAsia="hi-IN" w:bidi="hi-IN"/>
        </w:rPr>
        <w:t xml:space="preserve"> allows grounding LLM outputs with enterprise data.Ensures </w:t>
      </w:r>
      <w:r w:rsidRPr="00E53A13">
        <w:rPr>
          <w:rFonts w:eastAsia="Times New Roman" w:cstheme="minorHAnsi"/>
          <w:bCs/>
          <w:lang w:eastAsia="hi-IN" w:bidi="hi-IN"/>
        </w:rPr>
        <w:t>accuracy, compliance, and reduced hallucinations</w:t>
      </w:r>
      <w:r w:rsidRPr="00E53A13">
        <w:rPr>
          <w:rFonts w:eastAsia="Times New Roman" w:cstheme="minorHAnsi"/>
          <w:lang w:eastAsia="hi-IN" w:bidi="hi-IN"/>
        </w:rPr>
        <w:t xml:space="preserve"> in Gen AI apps.</w:t>
      </w:r>
    </w:p>
    <w:p w:rsidR="00C25710" w:rsidRPr="00DE1597" w:rsidRDefault="00C25710" w:rsidP="00C25710">
      <w:pPr>
        <w:pStyle w:val="ListParagraph"/>
        <w:numPr>
          <w:ilvl w:val="0"/>
          <w:numId w:val="23"/>
        </w:numPr>
        <w:rPr>
          <w:rFonts w:eastAsia="Times New Roman" w:cstheme="minorHAnsi"/>
          <w:lang w:eastAsia="hi-IN" w:bidi="hi-IN"/>
        </w:rPr>
      </w:pPr>
      <w:r w:rsidRPr="00DE1597">
        <w:rPr>
          <w:rFonts w:eastAsia="Times New Roman" w:cstheme="minorHAnsi"/>
          <w:lang w:eastAsia="hi-IN" w:bidi="hi-IN"/>
        </w:rPr>
        <w:t xml:space="preserve">Built a data pipeline and </w:t>
      </w:r>
      <w:r w:rsidR="00D903D8">
        <w:rPr>
          <w:rFonts w:eastAsia="Times New Roman" w:cstheme="minorHAnsi"/>
          <w:lang w:eastAsia="hi-IN" w:bidi="hi-IN"/>
        </w:rPr>
        <w:t>training loop for a</w:t>
      </w:r>
      <w:r w:rsidRPr="00DE1597">
        <w:rPr>
          <w:rFonts w:eastAsia="Times New Roman" w:cstheme="minorHAnsi"/>
          <w:lang w:eastAsia="hi-IN" w:bidi="hi-IN"/>
        </w:rPr>
        <w:t xml:space="preserve"> text-to-image model using Stable Diffusion and Flux</w:t>
      </w:r>
      <w:r w:rsidR="00D903D8">
        <w:rPr>
          <w:rFonts w:eastAsia="Times New Roman" w:cstheme="minorHAnsi"/>
          <w:lang w:eastAsia="hi-IN" w:bidi="hi-IN"/>
        </w:rPr>
        <w:t>.</w:t>
      </w:r>
    </w:p>
    <w:p w:rsidR="00C25710" w:rsidRPr="00C25710" w:rsidRDefault="00C25710" w:rsidP="00C25710">
      <w:pPr>
        <w:pStyle w:val="ListParagraph"/>
        <w:numPr>
          <w:ilvl w:val="0"/>
          <w:numId w:val="23"/>
        </w:numPr>
        <w:rPr>
          <w:rFonts w:eastAsia="Times New Roman" w:cstheme="minorHAnsi"/>
          <w:lang w:eastAsia="hi-IN" w:bidi="hi-IN"/>
        </w:rPr>
      </w:pPr>
      <w:r w:rsidRPr="00C25710">
        <w:rPr>
          <w:rFonts w:eastAsia="Times New Roman" w:cstheme="minorHAnsi"/>
          <w:lang w:eastAsia="hi-IN" w:bidi="hi-IN"/>
        </w:rPr>
        <w:t xml:space="preserve">Build intuitive user interfaces using </w:t>
      </w:r>
      <w:proofErr w:type="spellStart"/>
      <w:r w:rsidRPr="00C25710">
        <w:rPr>
          <w:rFonts w:eastAsia="Times New Roman" w:cstheme="minorHAnsi"/>
          <w:lang w:eastAsia="hi-IN" w:bidi="hi-IN"/>
        </w:rPr>
        <w:t>Streamlit</w:t>
      </w:r>
      <w:proofErr w:type="spellEnd"/>
      <w:r w:rsidRPr="00C25710">
        <w:rPr>
          <w:rFonts w:eastAsia="Times New Roman" w:cstheme="minorHAnsi"/>
          <w:lang w:eastAsia="hi-IN" w:bidi="hi-IN"/>
        </w:rPr>
        <w:t xml:space="preserve"> components.</w:t>
      </w:r>
    </w:p>
    <w:p w:rsidR="00C25710" w:rsidRPr="00C25710" w:rsidRDefault="00C25710" w:rsidP="00C25710">
      <w:pPr>
        <w:pStyle w:val="ListParagraph"/>
        <w:numPr>
          <w:ilvl w:val="0"/>
          <w:numId w:val="23"/>
        </w:numPr>
        <w:rPr>
          <w:rFonts w:eastAsia="Times New Roman" w:cstheme="minorHAnsi"/>
          <w:lang w:eastAsia="hi-IN" w:bidi="hi-IN"/>
        </w:rPr>
      </w:pPr>
      <w:r w:rsidRPr="00C25710">
        <w:rPr>
          <w:rFonts w:eastAsia="Times New Roman" w:cstheme="minorHAnsi"/>
          <w:lang w:eastAsia="hi-IN" w:bidi="hi-IN"/>
        </w:rPr>
        <w:t>Building task-specific agent teams for complex workflows like data retrieval, summarization.</w:t>
      </w:r>
    </w:p>
    <w:p w:rsidR="00C25710" w:rsidRDefault="00C25710" w:rsidP="00C25710">
      <w:pPr>
        <w:pStyle w:val="ListParagraph"/>
        <w:numPr>
          <w:ilvl w:val="0"/>
          <w:numId w:val="23"/>
        </w:numPr>
        <w:rPr>
          <w:rFonts w:eastAsia="Times New Roman" w:cstheme="minorHAnsi"/>
          <w:lang w:eastAsia="hi-IN" w:bidi="hi-IN"/>
        </w:rPr>
      </w:pPr>
      <w:r w:rsidRPr="00C25710">
        <w:rPr>
          <w:rFonts w:eastAsia="Times New Roman" w:cstheme="minorHAnsi"/>
          <w:lang w:eastAsia="hi-IN" w:bidi="hi-IN"/>
        </w:rPr>
        <w:t xml:space="preserve">Development of an </w:t>
      </w:r>
      <w:proofErr w:type="spellStart"/>
      <w:r w:rsidR="00A96FE3" w:rsidRPr="00A96FE3">
        <w:rPr>
          <w:rFonts w:eastAsia="Times New Roman" w:cstheme="minorHAnsi"/>
          <w:lang w:eastAsia="hi-IN" w:bidi="hi-IN"/>
        </w:rPr>
        <w:t>agentic</w:t>
      </w:r>
      <w:proofErr w:type="spellEnd"/>
      <w:r w:rsidR="00A96FE3" w:rsidRPr="00A96FE3">
        <w:rPr>
          <w:rFonts w:eastAsia="Times New Roman" w:cstheme="minorHAnsi"/>
          <w:lang w:eastAsia="hi-IN" w:bidi="hi-IN"/>
        </w:rPr>
        <w:t xml:space="preserve"> AI</w:t>
      </w:r>
      <w:r w:rsidRPr="00C25710">
        <w:rPr>
          <w:rFonts w:eastAsia="Times New Roman" w:cstheme="minorHAnsi"/>
          <w:lang w:eastAsia="hi-IN" w:bidi="hi-IN"/>
        </w:rPr>
        <w:t xml:space="preserve"> orches</w:t>
      </w:r>
      <w:r w:rsidR="001217C7">
        <w:rPr>
          <w:rFonts w:eastAsia="Times New Roman" w:cstheme="minorHAnsi"/>
          <w:lang w:eastAsia="hi-IN" w:bidi="hi-IN"/>
        </w:rPr>
        <w:t xml:space="preserve">tration pipeline using </w:t>
      </w:r>
      <w:proofErr w:type="spellStart"/>
      <w:r w:rsidR="001217C7">
        <w:rPr>
          <w:rFonts w:eastAsia="Times New Roman" w:cstheme="minorHAnsi"/>
          <w:lang w:eastAsia="hi-IN" w:bidi="hi-IN"/>
        </w:rPr>
        <w:t>AutoGen</w:t>
      </w:r>
      <w:proofErr w:type="spellEnd"/>
      <w:r w:rsidRPr="00C25710">
        <w:rPr>
          <w:rFonts w:eastAsia="Times New Roman" w:cstheme="minorHAnsi"/>
          <w:lang w:eastAsia="hi-IN" w:bidi="hi-IN"/>
        </w:rPr>
        <w:t xml:space="preserve"> and </w:t>
      </w:r>
      <w:proofErr w:type="spellStart"/>
      <w:r w:rsidR="00AA5250">
        <w:rPr>
          <w:rFonts w:eastAsia="Times New Roman" w:cstheme="minorHAnsi"/>
          <w:lang w:eastAsia="hi-IN" w:bidi="hi-IN"/>
        </w:rPr>
        <w:t>LangGraph</w:t>
      </w:r>
      <w:proofErr w:type="spellEnd"/>
      <w:r w:rsidRPr="00C25710">
        <w:rPr>
          <w:rFonts w:eastAsia="Times New Roman" w:cstheme="minorHAnsi"/>
          <w:lang w:eastAsia="hi-IN" w:bidi="hi-IN"/>
        </w:rPr>
        <w:t>,</w:t>
      </w:r>
      <w:r w:rsidR="008E05ED">
        <w:rPr>
          <w:rFonts w:eastAsia="Times New Roman" w:cstheme="minorHAnsi"/>
          <w:lang w:eastAsia="hi-IN" w:bidi="hi-IN"/>
        </w:rPr>
        <w:t xml:space="preserve"> </w:t>
      </w:r>
      <w:r w:rsidR="008E05ED" w:rsidRPr="008E05ED">
        <w:rPr>
          <w:rFonts w:eastAsia="Times New Roman" w:cstheme="minorHAnsi"/>
          <w:lang w:eastAsia="hi-IN" w:bidi="hi-IN"/>
        </w:rPr>
        <w:t>Semantic Kernel</w:t>
      </w:r>
      <w:r w:rsidRPr="00C25710">
        <w:rPr>
          <w:rFonts w:eastAsia="Times New Roman" w:cstheme="minorHAnsi"/>
          <w:lang w:eastAsia="hi-IN" w:bidi="hi-IN"/>
        </w:rPr>
        <w:t xml:space="preserve"> enabling multi-agent coordination for document summarization and knowledge extraction.</w:t>
      </w:r>
    </w:p>
    <w:p w:rsidR="00DA72A9" w:rsidRPr="00C25710" w:rsidRDefault="00DA72A9" w:rsidP="00C25710">
      <w:pPr>
        <w:pStyle w:val="ListParagraph"/>
        <w:numPr>
          <w:ilvl w:val="0"/>
          <w:numId w:val="23"/>
        </w:numPr>
        <w:rPr>
          <w:rFonts w:eastAsia="Times New Roman" w:cstheme="minorHAnsi"/>
          <w:lang w:eastAsia="hi-IN" w:bidi="hi-IN"/>
        </w:rPr>
      </w:pPr>
      <w:r>
        <w:rPr>
          <w:rFonts w:eastAsia="Times New Roman" w:cstheme="minorHAnsi"/>
          <w:lang w:eastAsia="hi-IN" w:bidi="hi-IN"/>
        </w:rPr>
        <w:t>D</w:t>
      </w:r>
      <w:r w:rsidRPr="00DA72A9">
        <w:rPr>
          <w:rFonts w:eastAsia="Times New Roman" w:cstheme="minorHAnsi"/>
          <w:lang w:eastAsia="hi-IN" w:bidi="hi-IN"/>
        </w:rPr>
        <w:t>evel</w:t>
      </w:r>
      <w:r w:rsidR="00A96FE3">
        <w:rPr>
          <w:rFonts w:eastAsia="Times New Roman" w:cstheme="minorHAnsi"/>
          <w:lang w:eastAsia="hi-IN" w:bidi="hi-IN"/>
        </w:rPr>
        <w:t xml:space="preserve">oped </w:t>
      </w:r>
      <w:proofErr w:type="spellStart"/>
      <w:r w:rsidR="00A96FE3">
        <w:rPr>
          <w:rFonts w:eastAsia="Times New Roman" w:cstheme="minorHAnsi"/>
          <w:lang w:eastAsia="hi-IN" w:bidi="hi-IN"/>
        </w:rPr>
        <w:t>RESTful</w:t>
      </w:r>
      <w:proofErr w:type="spellEnd"/>
      <w:r w:rsidR="00A96FE3">
        <w:rPr>
          <w:rFonts w:eastAsia="Times New Roman" w:cstheme="minorHAnsi"/>
          <w:lang w:eastAsia="hi-IN" w:bidi="hi-IN"/>
        </w:rPr>
        <w:t xml:space="preserve"> APIs to expose LLM</w:t>
      </w:r>
      <w:r w:rsidRPr="00DA72A9">
        <w:rPr>
          <w:rFonts w:eastAsia="Times New Roman" w:cstheme="minorHAnsi"/>
          <w:lang w:eastAsia="hi-IN" w:bidi="hi-IN"/>
        </w:rPr>
        <w:t xml:space="preserve"> services and multi-agent orchestration </w:t>
      </w:r>
      <w:proofErr w:type="spellStart"/>
      <w:r w:rsidR="00A96FE3" w:rsidRPr="00A96FE3">
        <w:rPr>
          <w:rFonts w:eastAsia="Times New Roman" w:cstheme="minorHAnsi"/>
          <w:lang w:eastAsia="hi-IN" w:bidi="hi-IN"/>
        </w:rPr>
        <w:t>agentic</w:t>
      </w:r>
      <w:proofErr w:type="spellEnd"/>
      <w:r w:rsidR="00A96FE3" w:rsidRPr="00A96FE3">
        <w:rPr>
          <w:rFonts w:eastAsia="Times New Roman" w:cstheme="minorHAnsi"/>
          <w:lang w:eastAsia="hi-IN" w:bidi="hi-IN"/>
        </w:rPr>
        <w:t xml:space="preserve"> AI </w:t>
      </w:r>
      <w:r w:rsidRPr="00DA72A9">
        <w:rPr>
          <w:rFonts w:eastAsia="Times New Roman" w:cstheme="minorHAnsi"/>
          <w:lang w:eastAsia="hi-IN" w:bidi="hi-IN"/>
        </w:rPr>
        <w:t>workflows.</w:t>
      </w:r>
    </w:p>
    <w:p w:rsidR="00DC1919" w:rsidRDefault="00DC1919" w:rsidP="00C25710">
      <w:pPr>
        <w:pStyle w:val="ListParagraph"/>
        <w:numPr>
          <w:ilvl w:val="0"/>
          <w:numId w:val="23"/>
        </w:numPr>
        <w:rPr>
          <w:rFonts w:eastAsia="Times New Roman" w:cstheme="minorHAnsi"/>
          <w:lang w:eastAsia="hi-IN" w:bidi="hi-IN"/>
        </w:rPr>
      </w:pPr>
      <w:r>
        <w:rPr>
          <w:rFonts w:eastAsia="Times New Roman" w:cstheme="minorHAnsi"/>
          <w:lang w:eastAsia="hi-IN" w:bidi="hi-IN"/>
        </w:rPr>
        <w:t>P</w:t>
      </w:r>
      <w:r w:rsidRPr="00DC1919">
        <w:rPr>
          <w:rFonts w:eastAsia="Times New Roman" w:cstheme="minorHAnsi"/>
          <w:lang w:eastAsia="hi-IN" w:bidi="hi-IN"/>
        </w:rPr>
        <w:t>rompt design, embeddings, and fine-tuning for LLMs</w:t>
      </w:r>
      <w:r>
        <w:rPr>
          <w:rFonts w:eastAsia="Times New Roman" w:cstheme="minorHAnsi"/>
          <w:lang w:eastAsia="hi-IN" w:bidi="hi-IN"/>
        </w:rPr>
        <w:t>.</w:t>
      </w:r>
    </w:p>
    <w:p w:rsidR="00E53A13" w:rsidRDefault="00E53A13" w:rsidP="00C25710">
      <w:pPr>
        <w:pStyle w:val="ListParagraph"/>
        <w:numPr>
          <w:ilvl w:val="0"/>
          <w:numId w:val="23"/>
        </w:numPr>
        <w:rPr>
          <w:rFonts w:eastAsia="Times New Roman" w:cstheme="minorHAnsi"/>
          <w:lang w:eastAsia="hi-IN" w:bidi="hi-IN"/>
        </w:rPr>
      </w:pPr>
      <w:r w:rsidRPr="00E53A13">
        <w:rPr>
          <w:rFonts w:eastAsia="Times New Roman" w:cstheme="minorHAnsi"/>
          <w:lang w:eastAsia="hi-IN" w:bidi="hi-IN"/>
        </w:rPr>
        <w:t>Google’</w:t>
      </w:r>
      <w:r>
        <w:rPr>
          <w:rFonts w:eastAsia="Times New Roman" w:cstheme="minorHAnsi"/>
          <w:lang w:eastAsia="hi-IN" w:bidi="hi-IN"/>
        </w:rPr>
        <w:t>s ecosystem (</w:t>
      </w:r>
      <w:proofErr w:type="spellStart"/>
      <w:r>
        <w:rPr>
          <w:rFonts w:eastAsia="Times New Roman" w:cstheme="minorHAnsi"/>
          <w:lang w:eastAsia="hi-IN" w:bidi="hi-IN"/>
        </w:rPr>
        <w:t>PaLM</w:t>
      </w:r>
      <w:proofErr w:type="spellEnd"/>
      <w:r>
        <w:rPr>
          <w:rFonts w:eastAsia="Times New Roman" w:cstheme="minorHAnsi"/>
          <w:lang w:eastAsia="hi-IN" w:bidi="hi-IN"/>
        </w:rPr>
        <w:t xml:space="preserve"> API, Gemini</w:t>
      </w:r>
      <w:proofErr w:type="gramStart"/>
      <w:r>
        <w:rPr>
          <w:rFonts w:eastAsia="Times New Roman" w:cstheme="minorHAnsi"/>
          <w:lang w:eastAsia="hi-IN" w:bidi="hi-IN"/>
        </w:rPr>
        <w:t xml:space="preserve">, </w:t>
      </w:r>
      <w:r w:rsidRPr="00E53A13">
        <w:rPr>
          <w:rFonts w:eastAsia="Times New Roman" w:cstheme="minorHAnsi"/>
          <w:lang w:eastAsia="hi-IN" w:bidi="hi-IN"/>
        </w:rPr>
        <w:t xml:space="preserve"> Vertex</w:t>
      </w:r>
      <w:proofErr w:type="gramEnd"/>
      <w:r w:rsidRPr="00E53A13">
        <w:rPr>
          <w:rFonts w:eastAsia="Times New Roman" w:cstheme="minorHAnsi"/>
          <w:lang w:eastAsia="hi-IN" w:bidi="hi-IN"/>
        </w:rPr>
        <w:t xml:space="preserve"> AI Extensions) enables agents to act beyond just conversation.</w:t>
      </w:r>
    </w:p>
    <w:p w:rsidR="00C25710" w:rsidRDefault="00C25710" w:rsidP="00C25710">
      <w:pPr>
        <w:pStyle w:val="ListParagraph"/>
        <w:numPr>
          <w:ilvl w:val="0"/>
          <w:numId w:val="23"/>
        </w:numPr>
        <w:rPr>
          <w:rFonts w:eastAsia="Times New Roman" w:cstheme="minorHAnsi"/>
          <w:lang w:eastAsia="hi-IN" w:bidi="hi-IN"/>
        </w:rPr>
      </w:pPr>
      <w:r w:rsidRPr="00C25710">
        <w:rPr>
          <w:rFonts w:eastAsia="Times New Roman" w:cstheme="minorHAnsi"/>
          <w:lang w:eastAsia="hi-IN" w:bidi="hi-IN"/>
        </w:rPr>
        <w:t xml:space="preserve">Built </w:t>
      </w:r>
      <w:proofErr w:type="spellStart"/>
      <w:r w:rsidR="00A96FE3" w:rsidRPr="00A96FE3">
        <w:rPr>
          <w:rFonts w:eastAsia="Times New Roman" w:cstheme="minorHAnsi"/>
          <w:lang w:eastAsia="hi-IN" w:bidi="hi-IN"/>
        </w:rPr>
        <w:t>agentic</w:t>
      </w:r>
      <w:proofErr w:type="spellEnd"/>
      <w:r w:rsidR="00A96FE3" w:rsidRPr="00A96FE3">
        <w:rPr>
          <w:rFonts w:eastAsia="Times New Roman" w:cstheme="minorHAnsi"/>
          <w:lang w:eastAsia="hi-IN" w:bidi="hi-IN"/>
        </w:rPr>
        <w:t xml:space="preserve"> AI</w:t>
      </w:r>
      <w:r w:rsidRPr="00C25710">
        <w:rPr>
          <w:rFonts w:eastAsia="Times New Roman" w:cstheme="minorHAnsi"/>
          <w:lang w:eastAsia="hi-IN" w:bidi="hi-IN"/>
        </w:rPr>
        <w:t xml:space="preserve"> prototype using </w:t>
      </w:r>
      <w:proofErr w:type="spellStart"/>
      <w:r w:rsidRPr="00C25710">
        <w:rPr>
          <w:rFonts w:eastAsia="Times New Roman" w:cstheme="minorHAnsi"/>
          <w:lang w:eastAsia="hi-IN" w:bidi="hi-IN"/>
        </w:rPr>
        <w:t>LangGraph</w:t>
      </w:r>
      <w:proofErr w:type="spellEnd"/>
      <w:r w:rsidRPr="00C25710">
        <w:rPr>
          <w:rFonts w:eastAsia="Times New Roman" w:cstheme="minorHAnsi"/>
          <w:lang w:eastAsia="hi-IN" w:bidi="hi-IN"/>
        </w:rPr>
        <w:t xml:space="preserve">, </w:t>
      </w:r>
      <w:proofErr w:type="spellStart"/>
      <w:r w:rsidRPr="00C25710">
        <w:rPr>
          <w:rFonts w:eastAsia="Times New Roman" w:cstheme="minorHAnsi"/>
          <w:lang w:eastAsia="hi-IN" w:bidi="hi-IN"/>
        </w:rPr>
        <w:t>AutoGen</w:t>
      </w:r>
      <w:proofErr w:type="spellEnd"/>
      <w:r w:rsidRPr="00C25710">
        <w:rPr>
          <w:rFonts w:eastAsia="Times New Roman" w:cstheme="minorHAnsi"/>
          <w:lang w:eastAsia="hi-IN" w:bidi="hi-IN"/>
        </w:rPr>
        <w:t xml:space="preserve"> and Crew AI to coordinate multiple specialized agents in a team-based architecture for document summarization and data extraction tasks.</w:t>
      </w:r>
    </w:p>
    <w:p w:rsidR="00D85103" w:rsidRDefault="00D85103" w:rsidP="00C25710">
      <w:pPr>
        <w:pStyle w:val="ListParagraph"/>
        <w:numPr>
          <w:ilvl w:val="0"/>
          <w:numId w:val="23"/>
        </w:numPr>
        <w:rPr>
          <w:rFonts w:eastAsia="Times New Roman" w:cstheme="minorHAnsi"/>
          <w:lang w:eastAsia="hi-IN" w:bidi="hi-IN"/>
        </w:rPr>
      </w:pPr>
      <w:r w:rsidRPr="00D85103">
        <w:rPr>
          <w:rFonts w:eastAsia="Times New Roman" w:cstheme="minorHAnsi"/>
          <w:lang w:eastAsia="hi-IN" w:bidi="hi-IN"/>
        </w:rPr>
        <w:t xml:space="preserve">Developed and debugged </w:t>
      </w:r>
      <w:proofErr w:type="spellStart"/>
      <w:r w:rsidRPr="00D85103">
        <w:rPr>
          <w:rFonts w:eastAsia="Times New Roman" w:cstheme="minorHAnsi"/>
          <w:lang w:eastAsia="hi-IN" w:bidi="hi-IN"/>
        </w:rPr>
        <w:t>agentic</w:t>
      </w:r>
      <w:proofErr w:type="spellEnd"/>
      <w:r w:rsidR="00A96FE3">
        <w:rPr>
          <w:rFonts w:eastAsia="Times New Roman" w:cstheme="minorHAnsi"/>
          <w:lang w:eastAsia="hi-IN" w:bidi="hi-IN"/>
        </w:rPr>
        <w:t xml:space="preserve"> AI</w:t>
      </w:r>
      <w:r w:rsidRPr="00D85103">
        <w:rPr>
          <w:rFonts w:eastAsia="Times New Roman" w:cstheme="minorHAnsi"/>
          <w:lang w:eastAsia="hi-IN" w:bidi="hi-IN"/>
        </w:rPr>
        <w:t xml:space="preserve"> workflows using Cursor AI for rapid prototyping and deployment.</w:t>
      </w:r>
    </w:p>
    <w:p w:rsidR="006C3442" w:rsidRDefault="006C3442" w:rsidP="00C25710">
      <w:pPr>
        <w:pStyle w:val="ListParagraph"/>
        <w:numPr>
          <w:ilvl w:val="0"/>
          <w:numId w:val="23"/>
        </w:numPr>
        <w:rPr>
          <w:rFonts w:eastAsia="Times New Roman" w:cstheme="minorHAnsi"/>
          <w:lang w:eastAsia="hi-IN" w:bidi="hi-IN"/>
        </w:rPr>
      </w:pPr>
      <w:r>
        <w:rPr>
          <w:rFonts w:eastAsia="Times New Roman" w:cstheme="minorHAnsi"/>
          <w:lang w:eastAsia="hi-IN" w:bidi="hi-IN"/>
        </w:rPr>
        <w:t xml:space="preserve">Using Cursor </w:t>
      </w:r>
      <w:proofErr w:type="spellStart"/>
      <w:r>
        <w:rPr>
          <w:rFonts w:eastAsia="Times New Roman" w:cstheme="minorHAnsi"/>
          <w:lang w:eastAsia="hi-IN" w:bidi="hi-IN"/>
        </w:rPr>
        <w:t>AI</w:t>
      </w:r>
      <w:proofErr w:type="gramStart"/>
      <w:r>
        <w:rPr>
          <w:rFonts w:eastAsia="Times New Roman" w:cstheme="minorHAnsi"/>
          <w:lang w:eastAsia="hi-IN" w:bidi="hi-IN"/>
        </w:rPr>
        <w:t>,</w:t>
      </w:r>
      <w:r w:rsidRPr="006C3442">
        <w:rPr>
          <w:rFonts w:eastAsia="Times New Roman" w:cstheme="minorHAnsi"/>
          <w:lang w:eastAsia="hi-IN" w:bidi="hi-IN"/>
        </w:rPr>
        <w:t>Integrating</w:t>
      </w:r>
      <w:proofErr w:type="spellEnd"/>
      <w:proofErr w:type="gramEnd"/>
      <w:r w:rsidRPr="006C3442">
        <w:rPr>
          <w:rFonts w:eastAsia="Times New Roman" w:cstheme="minorHAnsi"/>
          <w:lang w:eastAsia="hi-IN" w:bidi="hi-IN"/>
        </w:rPr>
        <w:t xml:space="preserve"> external APIs, datasets, and models from the development environment.</w:t>
      </w:r>
    </w:p>
    <w:p w:rsidR="00CD5FBA" w:rsidRDefault="00CD5FBA" w:rsidP="00C25710">
      <w:pPr>
        <w:pStyle w:val="ListParagraph"/>
        <w:numPr>
          <w:ilvl w:val="0"/>
          <w:numId w:val="23"/>
        </w:numPr>
        <w:rPr>
          <w:rFonts w:eastAsia="Times New Roman" w:cstheme="minorHAnsi"/>
          <w:lang w:eastAsia="hi-IN" w:bidi="hi-IN"/>
        </w:rPr>
      </w:pPr>
      <w:r w:rsidRPr="00CD5FBA">
        <w:rPr>
          <w:rFonts w:eastAsia="Times New Roman" w:cstheme="minorHAnsi"/>
          <w:lang w:eastAsia="hi-IN" w:bidi="hi-IN"/>
        </w:rPr>
        <w:t xml:space="preserve">Using Cursor AI-assisted code generation, inline suggestions, and multi-file refactoring to accelerate </w:t>
      </w:r>
      <w:proofErr w:type="spellStart"/>
      <w:r w:rsidR="00A96FE3" w:rsidRPr="00A96FE3">
        <w:rPr>
          <w:rFonts w:eastAsia="Times New Roman" w:cstheme="minorHAnsi"/>
          <w:lang w:eastAsia="hi-IN" w:bidi="hi-IN"/>
        </w:rPr>
        <w:t>agentic</w:t>
      </w:r>
      <w:proofErr w:type="spellEnd"/>
      <w:r w:rsidR="00A96FE3" w:rsidRPr="00A96FE3">
        <w:rPr>
          <w:rFonts w:eastAsia="Times New Roman" w:cstheme="minorHAnsi"/>
          <w:lang w:eastAsia="hi-IN" w:bidi="hi-IN"/>
        </w:rPr>
        <w:t xml:space="preserve"> AI </w:t>
      </w:r>
      <w:r w:rsidRPr="00CD5FBA">
        <w:rPr>
          <w:rFonts w:eastAsia="Times New Roman" w:cstheme="minorHAnsi"/>
          <w:lang w:eastAsia="hi-IN" w:bidi="hi-IN"/>
        </w:rPr>
        <w:t>development.</w:t>
      </w:r>
    </w:p>
    <w:p w:rsidR="00D903D8" w:rsidRPr="00C25710" w:rsidRDefault="00D903D8" w:rsidP="00C25710">
      <w:pPr>
        <w:pStyle w:val="ListParagraph"/>
        <w:numPr>
          <w:ilvl w:val="0"/>
          <w:numId w:val="23"/>
        </w:numPr>
        <w:rPr>
          <w:rFonts w:eastAsia="Times New Roman" w:cstheme="minorHAnsi"/>
          <w:lang w:eastAsia="hi-IN" w:bidi="hi-IN"/>
        </w:rPr>
      </w:pPr>
      <w:r w:rsidRPr="00D903D8">
        <w:rPr>
          <w:rFonts w:eastAsia="Times New Roman" w:cstheme="minorHAnsi"/>
          <w:lang w:eastAsia="hi-IN" w:bidi="hi-IN"/>
        </w:rPr>
        <w:t>Transformer architecture, training models from scratch, attention mechanisms, sequence-to-sequenc</w:t>
      </w:r>
      <w:r>
        <w:rPr>
          <w:rFonts w:eastAsia="Times New Roman" w:cstheme="minorHAnsi"/>
          <w:lang w:eastAsia="hi-IN" w:bidi="hi-IN"/>
        </w:rPr>
        <w:t>e models, encoder-decoder, BERT.</w:t>
      </w:r>
    </w:p>
    <w:p w:rsidR="00D1683C" w:rsidRPr="00FE420F" w:rsidRDefault="00582287" w:rsidP="00FE420F">
      <w:pPr>
        <w:pStyle w:val="ListParagraph"/>
        <w:numPr>
          <w:ilvl w:val="0"/>
          <w:numId w:val="23"/>
        </w:numPr>
        <w:rPr>
          <w:rFonts w:eastAsia="Times New Roman" w:cstheme="minorHAnsi"/>
          <w:lang w:eastAsia="hi-IN" w:bidi="hi-IN"/>
        </w:rPr>
      </w:pPr>
      <w:r>
        <w:rPr>
          <w:rFonts w:eastAsia="Times New Roman" w:cstheme="minorHAnsi"/>
          <w:lang w:eastAsia="hi-IN" w:bidi="hi-IN"/>
        </w:rPr>
        <w:t>D</w:t>
      </w:r>
      <w:r w:rsidRPr="00582287">
        <w:rPr>
          <w:rFonts w:eastAsia="Times New Roman" w:cstheme="minorHAnsi"/>
          <w:lang w:eastAsia="hi-IN" w:bidi="hi-IN"/>
        </w:rPr>
        <w:t xml:space="preserve">evelop, and implement AI/ML </w:t>
      </w:r>
      <w:r w:rsidR="00812559" w:rsidRPr="00812559">
        <w:rPr>
          <w:rFonts w:eastAsia="Times New Roman" w:cstheme="minorHAnsi"/>
          <w:lang w:eastAsia="hi-IN" w:bidi="hi-IN"/>
        </w:rPr>
        <w:t>in deep learning frameworks (</w:t>
      </w:r>
      <w:proofErr w:type="spellStart"/>
      <w:r w:rsidR="00812559" w:rsidRPr="00812559">
        <w:rPr>
          <w:rFonts w:eastAsia="Times New Roman" w:cstheme="minorHAnsi"/>
          <w:lang w:eastAsia="hi-IN" w:bidi="hi-IN"/>
        </w:rPr>
        <w:t>TensorFlow</w:t>
      </w:r>
      <w:proofErr w:type="spellEnd"/>
      <w:r w:rsidR="00812559" w:rsidRPr="00812559">
        <w:rPr>
          <w:rFonts w:eastAsia="Times New Roman" w:cstheme="minorHAnsi"/>
          <w:lang w:eastAsia="hi-IN" w:bidi="hi-IN"/>
        </w:rPr>
        <w:t xml:space="preserve">, </w:t>
      </w:r>
      <w:proofErr w:type="spellStart"/>
      <w:r w:rsidR="00812559" w:rsidRPr="00812559">
        <w:rPr>
          <w:rFonts w:eastAsia="Times New Roman" w:cstheme="minorHAnsi"/>
          <w:lang w:eastAsia="hi-IN" w:bidi="hi-IN"/>
        </w:rPr>
        <w:t>PyTorch</w:t>
      </w:r>
      <w:proofErr w:type="spellEnd"/>
      <w:r w:rsidR="00812559" w:rsidRPr="00812559">
        <w:rPr>
          <w:rFonts w:eastAsia="Times New Roman" w:cstheme="minorHAnsi"/>
          <w:lang w:eastAsia="hi-IN" w:bidi="hi-IN"/>
        </w:rPr>
        <w:t xml:space="preserve">, </w:t>
      </w:r>
      <w:proofErr w:type="spellStart"/>
      <w:r w:rsidR="00812559" w:rsidRPr="00812559">
        <w:rPr>
          <w:rFonts w:eastAsia="Times New Roman" w:cstheme="minorHAnsi"/>
          <w:lang w:eastAsia="hi-IN" w:bidi="hi-IN"/>
        </w:rPr>
        <w:t>Keras</w:t>
      </w:r>
      <w:proofErr w:type="spellEnd"/>
      <w:r w:rsidR="00812559" w:rsidRPr="00812559">
        <w:rPr>
          <w:rFonts w:eastAsia="Times New Roman" w:cstheme="minorHAnsi"/>
          <w:lang w:eastAsia="hi-IN" w:bidi="hi-IN"/>
        </w:rPr>
        <w:t>) and data science tools (</w:t>
      </w:r>
      <w:proofErr w:type="spellStart"/>
      <w:r w:rsidR="00812559" w:rsidRPr="00812559">
        <w:rPr>
          <w:rFonts w:eastAsia="Times New Roman" w:cstheme="minorHAnsi"/>
          <w:lang w:eastAsia="hi-IN" w:bidi="hi-IN"/>
        </w:rPr>
        <w:t>scikit</w:t>
      </w:r>
      <w:proofErr w:type="spellEnd"/>
      <w:r w:rsidR="00812559" w:rsidRPr="00812559">
        <w:rPr>
          <w:rFonts w:eastAsia="Times New Roman" w:cstheme="minorHAnsi"/>
          <w:lang w:eastAsia="hi-IN" w:bidi="hi-IN"/>
        </w:rPr>
        <w:t>-learn, NLP libraries</w:t>
      </w:r>
      <w:r w:rsidR="00362238">
        <w:rPr>
          <w:rFonts w:eastAsia="Times New Roman" w:cstheme="minorHAnsi"/>
          <w:lang w:eastAsia="hi-IN" w:bidi="hi-IN"/>
        </w:rPr>
        <w:t xml:space="preserve"> like NLTK, </w:t>
      </w:r>
      <w:proofErr w:type="spellStart"/>
      <w:r w:rsidR="00362238">
        <w:rPr>
          <w:rFonts w:eastAsia="Times New Roman" w:cstheme="minorHAnsi"/>
          <w:lang w:eastAsia="hi-IN" w:bidi="hi-IN"/>
        </w:rPr>
        <w:t>spacy</w:t>
      </w:r>
      <w:proofErr w:type="spellEnd"/>
      <w:r w:rsidR="00812559" w:rsidRPr="00812559">
        <w:rPr>
          <w:rFonts w:eastAsia="Times New Roman" w:cstheme="minorHAnsi"/>
          <w:lang w:eastAsia="hi-IN" w:bidi="hi-IN"/>
        </w:rPr>
        <w:t>).</w:t>
      </w:r>
    </w:p>
    <w:p w:rsidR="005745F2" w:rsidRDefault="00B23974" w:rsidP="00941E64">
      <w:pPr>
        <w:spacing w:after="0" w:line="240" w:lineRule="auto"/>
        <w:jc w:val="both"/>
        <w:rPr>
          <w:rFonts w:eastAsia="Times New Roman" w:cstheme="minorHAnsi"/>
          <w:lang w:eastAsia="hi-IN" w:bidi="hi-IN"/>
        </w:rPr>
      </w:pPr>
      <w:r w:rsidRPr="00525A17">
        <w:rPr>
          <w:rFonts w:ascii="Calibri" w:eastAsia="Times New Roman" w:hAnsi="Calibri" w:cs="Mangal"/>
          <w:b/>
          <w:lang w:eastAsia="hi-IN" w:bidi="hi-IN"/>
        </w:rPr>
        <w:t>Environment</w:t>
      </w:r>
      <w:r w:rsidRPr="00741F93">
        <w:rPr>
          <w:rFonts w:ascii="Calibri" w:eastAsia="Times New Roman" w:hAnsi="Calibri" w:cs="Mangal"/>
          <w:b/>
          <w:lang w:eastAsia="hi-IN" w:bidi="hi-IN"/>
        </w:rPr>
        <w:t>:</w:t>
      </w:r>
      <w:r w:rsidR="00D1683C">
        <w:rPr>
          <w:rFonts w:ascii="Calibri" w:eastAsia="Times New Roman" w:hAnsi="Calibri" w:cs="Mangal"/>
          <w:b/>
          <w:lang w:eastAsia="hi-IN" w:bidi="hi-IN"/>
        </w:rPr>
        <w:t xml:space="preserve"> </w:t>
      </w:r>
      <w:r w:rsidR="00D1683C" w:rsidRPr="00143598">
        <w:rPr>
          <w:rFonts w:eastAsia="Times New Roman" w:cstheme="minorHAnsi"/>
          <w:lang w:eastAsia="hi-IN" w:bidi="hi-IN"/>
        </w:rPr>
        <w:t>Python, Machine Learning,</w:t>
      </w:r>
      <w:r w:rsidR="00D662BE">
        <w:rPr>
          <w:rFonts w:eastAsia="Times New Roman" w:cstheme="minorHAnsi"/>
          <w:lang w:eastAsia="hi-IN" w:bidi="hi-IN"/>
        </w:rPr>
        <w:t xml:space="preserve"> </w:t>
      </w:r>
      <w:proofErr w:type="spellStart"/>
      <w:r w:rsidR="00D662BE" w:rsidRPr="00D662BE">
        <w:rPr>
          <w:rFonts w:eastAsia="Times New Roman" w:cstheme="minorHAnsi"/>
          <w:lang w:eastAsia="hi-IN" w:bidi="hi-IN"/>
        </w:rPr>
        <w:t>agentic</w:t>
      </w:r>
      <w:proofErr w:type="spellEnd"/>
      <w:r w:rsidR="00D662BE" w:rsidRPr="00D662BE">
        <w:rPr>
          <w:rFonts w:eastAsia="Times New Roman" w:cstheme="minorHAnsi"/>
          <w:lang w:eastAsia="hi-IN" w:bidi="hi-IN"/>
        </w:rPr>
        <w:t xml:space="preserve"> AI</w:t>
      </w:r>
      <w:r w:rsidR="00D662BE">
        <w:rPr>
          <w:rFonts w:eastAsia="Times New Roman" w:cstheme="minorHAnsi"/>
          <w:lang w:eastAsia="hi-IN" w:bidi="hi-IN"/>
        </w:rPr>
        <w:t>,</w:t>
      </w:r>
      <w:r w:rsidR="00D1683C" w:rsidRPr="00143598">
        <w:rPr>
          <w:rFonts w:eastAsia="Times New Roman" w:cstheme="minorHAnsi"/>
          <w:lang w:eastAsia="hi-IN" w:bidi="hi-IN"/>
        </w:rPr>
        <w:t xml:space="preserve"> NLP, Statistics, </w:t>
      </w:r>
      <w:proofErr w:type="spellStart"/>
      <w:r w:rsidR="00D1683C" w:rsidRPr="00143598">
        <w:rPr>
          <w:rFonts w:eastAsia="Times New Roman" w:cstheme="minorHAnsi"/>
          <w:lang w:eastAsia="hi-IN" w:bidi="hi-IN"/>
        </w:rPr>
        <w:t>PyTorch</w:t>
      </w:r>
      <w:proofErr w:type="spellEnd"/>
      <w:r w:rsidR="00D1683C" w:rsidRPr="00143598">
        <w:rPr>
          <w:rFonts w:eastAsia="Times New Roman" w:cstheme="minorHAnsi"/>
          <w:lang w:eastAsia="hi-IN" w:bidi="hi-IN"/>
        </w:rPr>
        <w:t xml:space="preserve">, Google </w:t>
      </w:r>
      <w:proofErr w:type="spellStart"/>
      <w:r w:rsidR="00D1683C" w:rsidRPr="00143598">
        <w:rPr>
          <w:rFonts w:eastAsia="Times New Roman" w:cstheme="minorHAnsi"/>
          <w:lang w:eastAsia="hi-IN" w:bidi="hi-IN"/>
        </w:rPr>
        <w:t>Colab</w:t>
      </w:r>
      <w:proofErr w:type="spellEnd"/>
      <w:r w:rsidR="00143598" w:rsidRPr="00143598">
        <w:rPr>
          <w:rFonts w:eastAsia="Times New Roman" w:cstheme="minorHAnsi"/>
          <w:lang w:eastAsia="hi-IN" w:bidi="hi-IN"/>
        </w:rPr>
        <w:t xml:space="preserve">, Azure services, Azure Data Factory, Azure Databricks, </w:t>
      </w:r>
      <w:r w:rsidR="00594DE8">
        <w:rPr>
          <w:rFonts w:eastAsia="Times New Roman" w:cstheme="minorHAnsi"/>
          <w:lang w:eastAsia="hi-IN" w:bidi="hi-IN"/>
        </w:rPr>
        <w:t xml:space="preserve">Azure Data Lake Storage, Azure </w:t>
      </w:r>
      <w:proofErr w:type="spellStart"/>
      <w:r w:rsidR="00594DE8">
        <w:rPr>
          <w:rFonts w:eastAsia="Times New Roman" w:cstheme="minorHAnsi"/>
          <w:lang w:eastAsia="hi-IN" w:bidi="hi-IN"/>
        </w:rPr>
        <w:t>OpenAI</w:t>
      </w:r>
      <w:proofErr w:type="spellEnd"/>
      <w:r w:rsidR="00594DE8">
        <w:rPr>
          <w:rFonts w:eastAsia="Times New Roman" w:cstheme="minorHAnsi"/>
          <w:lang w:eastAsia="hi-IN" w:bidi="hi-IN"/>
        </w:rPr>
        <w:t>, Azure search, Azure Web App,</w:t>
      </w:r>
      <w:r w:rsidR="00206B36" w:rsidRPr="00206B36">
        <w:rPr>
          <w:rFonts w:eastAsia="Times New Roman" w:cstheme="minorHAnsi"/>
          <w:lang w:eastAsia="hi-IN" w:bidi="hi-IN"/>
        </w:rPr>
        <w:t xml:space="preserve"> Azure Monitor</w:t>
      </w:r>
      <w:r w:rsidR="00206B36">
        <w:rPr>
          <w:rFonts w:eastAsia="Times New Roman" w:cstheme="minorHAnsi"/>
          <w:lang w:eastAsia="hi-IN" w:bidi="hi-IN"/>
        </w:rPr>
        <w:t>,</w:t>
      </w:r>
      <w:r w:rsidR="00E41C67">
        <w:rPr>
          <w:rFonts w:eastAsia="Times New Roman" w:cstheme="minorHAnsi"/>
          <w:lang w:eastAsia="hi-IN" w:bidi="hi-IN"/>
        </w:rPr>
        <w:t xml:space="preserve"> </w:t>
      </w:r>
      <w:r w:rsidR="00E41C67" w:rsidRPr="00E41C67">
        <w:rPr>
          <w:rFonts w:eastAsia="Times New Roman" w:cstheme="minorHAnsi"/>
          <w:lang w:eastAsia="hi-IN" w:bidi="hi-IN"/>
        </w:rPr>
        <w:t>AWS Bedrock</w:t>
      </w:r>
      <w:r w:rsidR="00E41C67">
        <w:rPr>
          <w:rFonts w:eastAsia="Times New Roman" w:cstheme="minorHAnsi"/>
          <w:lang w:eastAsia="hi-IN" w:bidi="hi-IN"/>
        </w:rPr>
        <w:t xml:space="preserve">, </w:t>
      </w:r>
      <w:r w:rsidR="00E41C67" w:rsidRPr="00E41C67">
        <w:rPr>
          <w:rFonts w:eastAsia="Times New Roman" w:cstheme="minorHAnsi"/>
          <w:lang w:eastAsia="hi-IN" w:bidi="hi-IN"/>
        </w:rPr>
        <w:t>S3</w:t>
      </w:r>
      <w:r w:rsidR="00E41C67">
        <w:rPr>
          <w:rFonts w:eastAsia="Times New Roman" w:cstheme="minorHAnsi"/>
          <w:lang w:eastAsia="hi-IN" w:bidi="hi-IN"/>
        </w:rPr>
        <w:t>,</w:t>
      </w:r>
      <w:r w:rsidR="00594DE8">
        <w:rPr>
          <w:rFonts w:eastAsia="Times New Roman" w:cstheme="minorHAnsi"/>
          <w:lang w:eastAsia="hi-IN" w:bidi="hi-IN"/>
        </w:rPr>
        <w:t xml:space="preserve"> </w:t>
      </w:r>
      <w:proofErr w:type="spellStart"/>
      <w:r w:rsidR="00594DE8">
        <w:rPr>
          <w:rFonts w:eastAsia="Times New Roman" w:cstheme="minorHAnsi"/>
          <w:lang w:eastAsia="hi-IN" w:bidi="hi-IN"/>
        </w:rPr>
        <w:t>Do</w:t>
      </w:r>
      <w:r w:rsidR="00143598" w:rsidRPr="00143598">
        <w:rPr>
          <w:rFonts w:eastAsia="Times New Roman" w:cstheme="minorHAnsi"/>
          <w:lang w:eastAsia="hi-IN" w:bidi="hi-IN"/>
        </w:rPr>
        <w:t>cker</w:t>
      </w:r>
      <w:proofErr w:type="spellEnd"/>
      <w:r w:rsidR="00143598" w:rsidRPr="00143598">
        <w:rPr>
          <w:rFonts w:eastAsia="Times New Roman" w:cstheme="minorHAnsi"/>
          <w:lang w:eastAsia="hi-IN" w:bidi="hi-IN"/>
        </w:rPr>
        <w:t>, K</w:t>
      </w:r>
      <w:r w:rsidR="00941E64">
        <w:rPr>
          <w:rFonts w:eastAsia="Times New Roman" w:cstheme="minorHAnsi"/>
          <w:lang w:eastAsia="hi-IN" w:bidi="hi-IN"/>
        </w:rPr>
        <w:t xml:space="preserve">ubernetes, </w:t>
      </w:r>
      <w:proofErr w:type="spellStart"/>
      <w:r w:rsidR="00594DE8">
        <w:rPr>
          <w:rFonts w:eastAsia="Times New Roman" w:cstheme="minorHAnsi"/>
          <w:lang w:eastAsia="hi-IN" w:bidi="hi-IN"/>
        </w:rPr>
        <w:t>NumPy</w:t>
      </w:r>
      <w:proofErr w:type="spellEnd"/>
      <w:r w:rsidR="00594DE8">
        <w:rPr>
          <w:rFonts w:eastAsia="Times New Roman" w:cstheme="minorHAnsi"/>
          <w:lang w:eastAsia="hi-IN" w:bidi="hi-IN"/>
        </w:rPr>
        <w:t xml:space="preserve">, pandas, </w:t>
      </w:r>
      <w:proofErr w:type="spellStart"/>
      <w:r w:rsidR="00594DE8">
        <w:rPr>
          <w:rFonts w:eastAsia="Times New Roman" w:cstheme="minorHAnsi"/>
          <w:lang w:eastAsia="hi-IN" w:bidi="hi-IN"/>
        </w:rPr>
        <w:t>matplotlib</w:t>
      </w:r>
      <w:proofErr w:type="spellEnd"/>
      <w:r w:rsidR="00941E64" w:rsidRPr="00941E64">
        <w:rPr>
          <w:rFonts w:eastAsia="Times New Roman" w:cstheme="minorHAnsi"/>
          <w:lang w:eastAsia="hi-IN" w:bidi="hi-IN"/>
        </w:rPr>
        <w:t xml:space="preserve">, </w:t>
      </w:r>
      <w:proofErr w:type="spellStart"/>
      <w:r w:rsidR="00941E64" w:rsidRPr="00941E64">
        <w:rPr>
          <w:rFonts w:eastAsia="Times New Roman" w:cstheme="minorHAnsi"/>
          <w:lang w:eastAsia="hi-IN" w:bidi="hi-IN"/>
        </w:rPr>
        <w:t>SciPy</w:t>
      </w:r>
      <w:proofErr w:type="spellEnd"/>
      <w:r w:rsidR="00941E64" w:rsidRPr="00941E64">
        <w:rPr>
          <w:rFonts w:eastAsia="Times New Roman" w:cstheme="minorHAnsi"/>
          <w:lang w:eastAsia="hi-IN" w:bidi="hi-IN"/>
        </w:rPr>
        <w:t xml:space="preserve">, </w:t>
      </w:r>
      <w:proofErr w:type="spellStart"/>
      <w:r w:rsidR="00941E64" w:rsidRPr="00941E64">
        <w:rPr>
          <w:rFonts w:eastAsia="Times New Roman" w:cstheme="minorHAnsi"/>
          <w:lang w:eastAsia="hi-IN" w:bidi="hi-IN"/>
        </w:rPr>
        <w:t>scikit</w:t>
      </w:r>
      <w:proofErr w:type="spellEnd"/>
      <w:r w:rsidR="00941E64" w:rsidRPr="00941E64">
        <w:rPr>
          <w:rFonts w:eastAsia="Times New Roman" w:cstheme="minorHAnsi"/>
          <w:lang w:eastAsia="hi-IN" w:bidi="hi-IN"/>
        </w:rPr>
        <w:t xml:space="preserve">-learn, </w:t>
      </w:r>
      <w:proofErr w:type="spellStart"/>
      <w:r w:rsidR="00941E64" w:rsidRPr="00941E64">
        <w:rPr>
          <w:rFonts w:eastAsia="Times New Roman" w:cstheme="minorHAnsi"/>
          <w:lang w:eastAsia="hi-IN" w:bidi="hi-IN"/>
        </w:rPr>
        <w:t>TensorFlow</w:t>
      </w:r>
      <w:proofErr w:type="spellEnd"/>
      <w:r w:rsidR="00941E64" w:rsidRPr="00941E64">
        <w:rPr>
          <w:rFonts w:eastAsia="Times New Roman" w:cstheme="minorHAnsi"/>
          <w:lang w:eastAsia="hi-IN" w:bidi="hi-IN"/>
        </w:rPr>
        <w:t xml:space="preserve">, </w:t>
      </w:r>
      <w:proofErr w:type="spellStart"/>
      <w:r w:rsidR="00941E64" w:rsidRPr="00941E64">
        <w:rPr>
          <w:rFonts w:eastAsia="Times New Roman" w:cstheme="minorHAnsi"/>
          <w:lang w:eastAsia="hi-IN" w:bidi="hi-IN"/>
        </w:rPr>
        <w:t>Git</w:t>
      </w:r>
      <w:proofErr w:type="spellEnd"/>
      <w:r w:rsidR="00941E64" w:rsidRPr="00941E64">
        <w:rPr>
          <w:rFonts w:eastAsia="Times New Roman" w:cstheme="minorHAnsi"/>
          <w:lang w:eastAsia="hi-IN" w:bidi="hi-IN"/>
        </w:rPr>
        <w:t>, JIRA</w:t>
      </w:r>
      <w:r w:rsidR="007F535B">
        <w:rPr>
          <w:rFonts w:eastAsia="Times New Roman" w:cstheme="minorHAnsi"/>
          <w:lang w:eastAsia="hi-IN" w:bidi="hi-IN"/>
        </w:rPr>
        <w:t xml:space="preserve">, </w:t>
      </w:r>
      <w:r w:rsidR="007F535B" w:rsidRPr="007F535B">
        <w:rPr>
          <w:rFonts w:eastAsia="Times New Roman" w:cstheme="minorHAnsi"/>
          <w:lang w:eastAsia="hi-IN" w:bidi="hi-IN"/>
        </w:rPr>
        <w:t xml:space="preserve">FAISS, Pinecone, </w:t>
      </w:r>
      <w:proofErr w:type="spellStart"/>
      <w:r w:rsidR="007F535B" w:rsidRPr="007F535B">
        <w:rPr>
          <w:rFonts w:eastAsia="Times New Roman" w:cstheme="minorHAnsi"/>
          <w:lang w:eastAsia="hi-IN" w:bidi="hi-IN"/>
        </w:rPr>
        <w:t>Weaviate</w:t>
      </w:r>
      <w:proofErr w:type="spellEnd"/>
      <w:r w:rsidR="007F535B" w:rsidRPr="007F535B">
        <w:rPr>
          <w:rFonts w:eastAsia="Times New Roman" w:cstheme="minorHAnsi"/>
          <w:lang w:eastAsia="hi-IN" w:bidi="hi-IN"/>
        </w:rPr>
        <w:t xml:space="preserve">, </w:t>
      </w:r>
      <w:proofErr w:type="spellStart"/>
      <w:r w:rsidR="007F535B" w:rsidRPr="007F535B">
        <w:rPr>
          <w:rFonts w:eastAsia="Times New Roman" w:cstheme="minorHAnsi"/>
          <w:lang w:eastAsia="hi-IN" w:bidi="hi-IN"/>
        </w:rPr>
        <w:t>Chroma</w:t>
      </w:r>
      <w:proofErr w:type="spellEnd"/>
      <w:r w:rsidR="007F535B">
        <w:rPr>
          <w:rFonts w:eastAsia="Times New Roman" w:cstheme="minorHAnsi"/>
          <w:lang w:eastAsia="hi-IN" w:bidi="hi-IN"/>
        </w:rPr>
        <w:t xml:space="preserve">, </w:t>
      </w:r>
      <w:proofErr w:type="spellStart"/>
      <w:r w:rsidR="007F535B">
        <w:rPr>
          <w:rFonts w:eastAsia="Times New Roman" w:cstheme="minorHAnsi"/>
          <w:lang w:eastAsia="hi-IN" w:bidi="hi-IN"/>
        </w:rPr>
        <w:t>Langchian</w:t>
      </w:r>
      <w:proofErr w:type="spellEnd"/>
      <w:r w:rsidR="007F535B">
        <w:rPr>
          <w:rFonts w:eastAsia="Times New Roman" w:cstheme="minorHAnsi"/>
          <w:lang w:eastAsia="hi-IN" w:bidi="hi-IN"/>
        </w:rPr>
        <w:t xml:space="preserve">, </w:t>
      </w:r>
      <w:proofErr w:type="spellStart"/>
      <w:r w:rsidR="007F535B">
        <w:rPr>
          <w:rFonts w:eastAsia="Times New Roman" w:cstheme="minorHAnsi"/>
          <w:lang w:eastAsia="hi-IN" w:bidi="hi-IN"/>
        </w:rPr>
        <w:t>LangGraph</w:t>
      </w:r>
      <w:proofErr w:type="spellEnd"/>
      <w:r w:rsidR="007F535B">
        <w:rPr>
          <w:rFonts w:eastAsia="Times New Roman" w:cstheme="minorHAnsi"/>
          <w:lang w:eastAsia="hi-IN" w:bidi="hi-IN"/>
        </w:rPr>
        <w:t xml:space="preserve">, </w:t>
      </w:r>
      <w:proofErr w:type="spellStart"/>
      <w:r w:rsidR="007F535B">
        <w:rPr>
          <w:rFonts w:eastAsia="Times New Roman" w:cstheme="minorHAnsi"/>
          <w:lang w:eastAsia="hi-IN" w:bidi="hi-IN"/>
        </w:rPr>
        <w:t>Autogen</w:t>
      </w:r>
      <w:proofErr w:type="spellEnd"/>
      <w:r w:rsidR="007F535B">
        <w:rPr>
          <w:rFonts w:eastAsia="Times New Roman" w:cstheme="minorHAnsi"/>
          <w:lang w:eastAsia="hi-IN" w:bidi="hi-IN"/>
        </w:rPr>
        <w:t xml:space="preserve">, </w:t>
      </w:r>
      <w:proofErr w:type="spellStart"/>
      <w:r w:rsidR="007F535B">
        <w:rPr>
          <w:rFonts w:eastAsia="Times New Roman" w:cstheme="minorHAnsi"/>
          <w:lang w:eastAsia="hi-IN" w:bidi="hi-IN"/>
        </w:rPr>
        <w:t>CrewAI</w:t>
      </w:r>
      <w:proofErr w:type="spellEnd"/>
      <w:r w:rsidRPr="00143598">
        <w:rPr>
          <w:rFonts w:eastAsia="Times New Roman" w:cstheme="minorHAnsi"/>
          <w:lang w:eastAsia="hi-IN" w:bidi="hi-IN"/>
        </w:rPr>
        <w:t>.</w:t>
      </w:r>
    </w:p>
    <w:p w:rsidR="00DA5087" w:rsidRDefault="00DA5087" w:rsidP="00941E64">
      <w:pPr>
        <w:spacing w:after="0" w:line="240" w:lineRule="auto"/>
        <w:jc w:val="both"/>
        <w:rPr>
          <w:rFonts w:eastAsia="Times New Roman" w:cstheme="minorHAnsi"/>
          <w:lang w:eastAsia="hi-IN" w:bidi="hi-IN"/>
        </w:rPr>
      </w:pPr>
    </w:p>
    <w:p w:rsidR="00DA5087" w:rsidRPr="00DA5087" w:rsidRDefault="00DA5087" w:rsidP="00DA5087">
      <w:pPr>
        <w:spacing w:after="0" w:line="240" w:lineRule="auto"/>
        <w:jc w:val="both"/>
        <w:rPr>
          <w:rFonts w:eastAsia="Times New Roman" w:cstheme="minorHAnsi"/>
          <w:b/>
          <w:lang w:eastAsia="hi-IN" w:bidi="hi-IN"/>
        </w:rPr>
      </w:pPr>
      <w:r w:rsidRPr="00DA5087">
        <w:rPr>
          <w:rFonts w:eastAsia="Times New Roman" w:cstheme="minorHAnsi"/>
          <w:b/>
          <w:lang w:eastAsia="hi-IN" w:bidi="hi-IN"/>
        </w:rPr>
        <w:t>Role:  ML Engineer</w:t>
      </w:r>
    </w:p>
    <w:p w:rsidR="00DA5087" w:rsidRPr="00DA5087" w:rsidRDefault="00DA5087" w:rsidP="00DA5087">
      <w:pPr>
        <w:spacing w:after="0" w:line="240" w:lineRule="auto"/>
        <w:jc w:val="both"/>
        <w:rPr>
          <w:rFonts w:eastAsia="Times New Roman" w:cstheme="minorHAnsi"/>
          <w:b/>
          <w:lang w:eastAsia="hi-IN" w:bidi="hi-IN"/>
        </w:rPr>
      </w:pPr>
      <w:r>
        <w:rPr>
          <w:rFonts w:eastAsia="Times New Roman" w:cstheme="minorHAnsi"/>
          <w:b/>
          <w:lang w:eastAsia="hi-IN" w:bidi="hi-IN"/>
        </w:rPr>
        <w:t xml:space="preserve">Client: </w:t>
      </w:r>
      <w:r w:rsidR="00594DE8">
        <w:rPr>
          <w:rFonts w:eastAsia="Times New Roman" w:cstheme="minorHAnsi"/>
          <w:b/>
          <w:lang w:eastAsia="hi-IN" w:bidi="hi-IN"/>
        </w:rPr>
        <w:t>FIS, UK</w:t>
      </w:r>
      <w:r w:rsidRPr="00DA5087">
        <w:rPr>
          <w:rFonts w:eastAsia="Times New Roman" w:cstheme="minorHAnsi"/>
          <w:b/>
          <w:lang w:eastAsia="hi-IN" w:bidi="hi-IN"/>
        </w:rPr>
        <w:t xml:space="preserve">.                                                                                               </w:t>
      </w:r>
      <w:r w:rsidR="00594DE8">
        <w:rPr>
          <w:rFonts w:eastAsia="Times New Roman" w:cstheme="minorHAnsi"/>
          <w:b/>
          <w:lang w:eastAsia="hi-IN" w:bidi="hi-IN"/>
        </w:rPr>
        <w:t xml:space="preserve">                                    </w:t>
      </w:r>
      <w:r w:rsidRPr="00DA5087">
        <w:rPr>
          <w:rFonts w:eastAsia="Times New Roman" w:cstheme="minorHAnsi"/>
          <w:b/>
          <w:lang w:eastAsia="hi-IN" w:bidi="hi-IN"/>
        </w:rPr>
        <w:t>Feb 2</w:t>
      </w:r>
      <w:r w:rsidR="00B153C5">
        <w:rPr>
          <w:rFonts w:eastAsia="Times New Roman" w:cstheme="minorHAnsi"/>
          <w:b/>
          <w:lang w:eastAsia="hi-IN" w:bidi="hi-IN"/>
        </w:rPr>
        <w:t>023 – Nov 2023</w:t>
      </w:r>
      <w:r w:rsidRPr="00DA5087">
        <w:rPr>
          <w:rFonts w:eastAsia="Times New Roman" w:cstheme="minorHAnsi"/>
          <w:b/>
          <w:lang w:eastAsia="hi-IN" w:bidi="hi-IN"/>
        </w:rPr>
        <w:t>.</w:t>
      </w:r>
    </w:p>
    <w:p w:rsidR="00DA5087" w:rsidRPr="00DA5087" w:rsidRDefault="00DA5087" w:rsidP="00DA5087">
      <w:pPr>
        <w:spacing w:after="0" w:line="240" w:lineRule="auto"/>
        <w:jc w:val="both"/>
        <w:rPr>
          <w:rFonts w:eastAsia="Times New Roman" w:cstheme="minorHAnsi"/>
          <w:b/>
          <w:lang w:eastAsia="hi-IN" w:bidi="hi-IN"/>
        </w:rPr>
      </w:pPr>
      <w:r w:rsidRPr="00DA5087">
        <w:rPr>
          <w:rFonts w:eastAsia="Times New Roman" w:cstheme="minorHAnsi"/>
          <w:b/>
          <w:lang w:eastAsia="hi-IN" w:bidi="hi-IN"/>
        </w:rPr>
        <w:t>Responsibilities:</w:t>
      </w:r>
    </w:p>
    <w:p w:rsidR="00DA5087" w:rsidRPr="00DA5087" w:rsidRDefault="00DA5087" w:rsidP="00DA5087">
      <w:pPr>
        <w:spacing w:after="0" w:line="240" w:lineRule="auto"/>
        <w:jc w:val="both"/>
        <w:rPr>
          <w:rFonts w:eastAsia="Times New Roman" w:cstheme="minorHAnsi"/>
          <w:b/>
          <w:lang w:eastAsia="hi-IN" w:bidi="hi-IN"/>
        </w:rPr>
      </w:pPr>
    </w:p>
    <w:p w:rsidR="00DA5087" w:rsidRPr="00DA5087" w:rsidRDefault="00DA5087" w:rsidP="00DA5087">
      <w:pPr>
        <w:numPr>
          <w:ilvl w:val="0"/>
          <w:numId w:val="23"/>
        </w:numPr>
        <w:spacing w:after="0" w:line="240" w:lineRule="auto"/>
        <w:jc w:val="both"/>
        <w:rPr>
          <w:rFonts w:eastAsia="Times New Roman" w:cstheme="minorHAnsi"/>
          <w:lang w:eastAsia="hi-IN" w:bidi="hi-IN"/>
        </w:rPr>
      </w:pPr>
      <w:r w:rsidRPr="00DA5087">
        <w:rPr>
          <w:rFonts w:eastAsia="Times New Roman" w:cstheme="minorHAnsi"/>
          <w:lang w:eastAsia="hi-IN" w:bidi="hi-IN"/>
        </w:rPr>
        <w:lastRenderedPageBreak/>
        <w:t>Analyzing the Machine Learning algorithms, Statistical methods and Predictive Modeling that could be used to solve a given problem and ranking them by their success probability</w:t>
      </w:r>
    </w:p>
    <w:p w:rsidR="00DA5087" w:rsidRPr="00DA5087" w:rsidRDefault="00DA5087" w:rsidP="00DA5087">
      <w:pPr>
        <w:numPr>
          <w:ilvl w:val="0"/>
          <w:numId w:val="23"/>
        </w:numPr>
        <w:spacing w:after="0" w:line="240" w:lineRule="auto"/>
        <w:jc w:val="both"/>
        <w:rPr>
          <w:rFonts w:eastAsia="Times New Roman" w:cstheme="minorHAnsi"/>
          <w:lang w:eastAsia="hi-IN" w:bidi="hi-IN"/>
        </w:rPr>
      </w:pPr>
      <w:r w:rsidRPr="00DA5087">
        <w:rPr>
          <w:rFonts w:eastAsia="Times New Roman" w:cstheme="minorHAnsi"/>
          <w:lang w:eastAsia="hi-IN" w:bidi="hi-IN"/>
        </w:rPr>
        <w:t xml:space="preserve">Using python libraries (pandas, </w:t>
      </w:r>
      <w:proofErr w:type="spellStart"/>
      <w:r w:rsidRPr="00DA5087">
        <w:rPr>
          <w:rFonts w:eastAsia="Times New Roman" w:cstheme="minorHAnsi"/>
          <w:lang w:eastAsia="hi-IN" w:bidi="hi-IN"/>
        </w:rPr>
        <w:t>NumPy</w:t>
      </w:r>
      <w:proofErr w:type="spellEnd"/>
      <w:r w:rsidRPr="00DA5087">
        <w:rPr>
          <w:rFonts w:eastAsia="Times New Roman" w:cstheme="minorHAnsi"/>
          <w:lang w:eastAsia="hi-IN" w:bidi="hi-IN"/>
        </w:rPr>
        <w:t xml:space="preserve">, </w:t>
      </w:r>
      <w:proofErr w:type="spellStart"/>
      <w:r w:rsidRPr="00DA5087">
        <w:rPr>
          <w:rFonts w:eastAsia="Times New Roman" w:cstheme="minorHAnsi"/>
          <w:lang w:eastAsia="hi-IN" w:bidi="hi-IN"/>
        </w:rPr>
        <w:t>matplotlib</w:t>
      </w:r>
      <w:proofErr w:type="spellEnd"/>
      <w:r w:rsidRPr="00DA5087">
        <w:rPr>
          <w:rFonts w:eastAsia="Times New Roman" w:cstheme="minorHAnsi"/>
          <w:lang w:eastAsia="hi-IN" w:bidi="hi-IN"/>
        </w:rPr>
        <w:t>) to extract the data into the working environment</w:t>
      </w:r>
    </w:p>
    <w:p w:rsidR="00DA5087" w:rsidRPr="00DA5087" w:rsidRDefault="00DA5087" w:rsidP="00DA5087">
      <w:pPr>
        <w:numPr>
          <w:ilvl w:val="0"/>
          <w:numId w:val="23"/>
        </w:numPr>
        <w:spacing w:after="0" w:line="240" w:lineRule="auto"/>
        <w:jc w:val="both"/>
        <w:rPr>
          <w:rFonts w:eastAsia="Times New Roman" w:cstheme="minorHAnsi"/>
          <w:lang w:eastAsia="hi-IN" w:bidi="hi-IN"/>
        </w:rPr>
      </w:pPr>
      <w:r w:rsidRPr="00DA5087">
        <w:rPr>
          <w:rFonts w:eastAsia="Times New Roman" w:cstheme="minorHAnsi"/>
          <w:lang w:eastAsia="hi-IN" w:bidi="hi-IN"/>
        </w:rPr>
        <w:t>Done Exploratory Statistical methods, Data Analysis to extract insights from the data.</w:t>
      </w:r>
    </w:p>
    <w:p w:rsidR="00DA5087" w:rsidRDefault="00DA5087" w:rsidP="00DA5087">
      <w:pPr>
        <w:numPr>
          <w:ilvl w:val="0"/>
          <w:numId w:val="23"/>
        </w:numPr>
        <w:spacing w:after="0" w:line="240" w:lineRule="auto"/>
        <w:jc w:val="both"/>
        <w:rPr>
          <w:rFonts w:eastAsia="Times New Roman" w:cstheme="minorHAnsi"/>
          <w:lang w:eastAsia="hi-IN" w:bidi="hi-IN"/>
        </w:rPr>
      </w:pPr>
      <w:r w:rsidRPr="00DA5087">
        <w:rPr>
          <w:rFonts w:eastAsia="Times New Roman" w:cstheme="minorHAnsi"/>
          <w:lang w:eastAsia="hi-IN" w:bidi="hi-IN"/>
        </w:rPr>
        <w:t>Selecting features, building and optimizing classifiers using machine learning techniques. Verifying data quality, and/or ensuring it via data cleaning.</w:t>
      </w:r>
    </w:p>
    <w:p w:rsidR="00DC1919" w:rsidRPr="00DA5087" w:rsidRDefault="00DC1919" w:rsidP="00DA5087">
      <w:pPr>
        <w:numPr>
          <w:ilvl w:val="0"/>
          <w:numId w:val="23"/>
        </w:numPr>
        <w:spacing w:after="0" w:line="240" w:lineRule="auto"/>
        <w:jc w:val="both"/>
        <w:rPr>
          <w:rFonts w:eastAsia="Times New Roman" w:cstheme="minorHAnsi"/>
          <w:lang w:eastAsia="hi-IN" w:bidi="hi-IN"/>
        </w:rPr>
      </w:pPr>
      <w:r w:rsidRPr="00DC1919">
        <w:rPr>
          <w:rFonts w:eastAsia="Times New Roman" w:cstheme="minorHAnsi"/>
          <w:lang w:eastAsia="hi-IN" w:bidi="hi-IN"/>
        </w:rPr>
        <w:t>Implemented supervised and unsupervised learning models including classification, clustering, and regression.</w:t>
      </w:r>
    </w:p>
    <w:p w:rsidR="00DA5087" w:rsidRPr="00DA5087" w:rsidRDefault="00DA5087" w:rsidP="00941E64">
      <w:pPr>
        <w:numPr>
          <w:ilvl w:val="0"/>
          <w:numId w:val="23"/>
        </w:numPr>
        <w:spacing w:after="0" w:line="240" w:lineRule="auto"/>
        <w:jc w:val="both"/>
        <w:rPr>
          <w:rFonts w:eastAsia="Times New Roman" w:cstheme="minorHAnsi"/>
          <w:lang w:eastAsia="hi-IN" w:bidi="hi-IN"/>
        </w:rPr>
      </w:pPr>
      <w:r w:rsidRPr="00DA5087">
        <w:rPr>
          <w:rFonts w:eastAsia="Times New Roman" w:cstheme="minorHAnsi"/>
          <w:lang w:eastAsia="hi-IN" w:bidi="hi-IN"/>
        </w:rPr>
        <w:t xml:space="preserve">Finding available datasets online that could be used for training by using </w:t>
      </w:r>
      <w:proofErr w:type="spellStart"/>
      <w:r w:rsidRPr="00DA5087">
        <w:rPr>
          <w:rFonts w:eastAsia="Times New Roman" w:cstheme="minorHAnsi"/>
          <w:lang w:eastAsia="hi-IN" w:bidi="hi-IN"/>
        </w:rPr>
        <w:t>scikit</w:t>
      </w:r>
      <w:proofErr w:type="spellEnd"/>
      <w:r w:rsidRPr="00DA5087">
        <w:rPr>
          <w:rFonts w:eastAsia="Times New Roman" w:cstheme="minorHAnsi"/>
          <w:lang w:eastAsia="hi-IN" w:bidi="hi-IN"/>
        </w:rPr>
        <w:t>-learn package. For building the model to predict the customers used Logistic Regression and Random Forest Classifier, SVC Algorithms. Defining validation strategies</w:t>
      </w:r>
      <w:r w:rsidR="00BB72D2">
        <w:rPr>
          <w:rFonts w:eastAsia="Times New Roman" w:cstheme="minorHAnsi"/>
          <w:lang w:eastAsia="hi-IN" w:bidi="hi-IN"/>
        </w:rPr>
        <w:t>.</w:t>
      </w:r>
    </w:p>
    <w:p w:rsidR="00DA5087" w:rsidRPr="00DA5087" w:rsidRDefault="00DA5087" w:rsidP="00DA5087">
      <w:pPr>
        <w:pStyle w:val="BodyText"/>
        <w:spacing w:before="109" w:line="290" w:lineRule="auto"/>
        <w:ind w:left="280" w:right="602" w:firstLine="0"/>
        <w:rPr>
          <w:rFonts w:ascii="Calibri" w:eastAsia="Times New Roman" w:hAnsi="Calibri" w:cs="Mangal"/>
          <w:b/>
          <w:sz w:val="22"/>
          <w:szCs w:val="22"/>
          <w:lang w:eastAsia="hi-IN" w:bidi="hi-IN"/>
        </w:rPr>
      </w:pPr>
      <w:r w:rsidRPr="00DA5087">
        <w:rPr>
          <w:rFonts w:ascii="Calibri" w:eastAsia="Times New Roman" w:hAnsi="Calibri" w:cs="Mangal"/>
          <w:b/>
          <w:sz w:val="22"/>
          <w:szCs w:val="22"/>
          <w:lang w:eastAsia="hi-IN" w:bidi="hi-IN"/>
        </w:rPr>
        <w:t xml:space="preserve">Environment: : </w:t>
      </w:r>
      <w:r w:rsidRPr="00DA5087">
        <w:rPr>
          <w:rFonts w:ascii="Calibri" w:eastAsia="Times New Roman" w:hAnsi="Calibri" w:cs="Mangal"/>
          <w:sz w:val="22"/>
          <w:szCs w:val="22"/>
          <w:lang w:eastAsia="hi-IN" w:bidi="hi-IN"/>
        </w:rPr>
        <w:t xml:space="preserve">Python, Machine Learning, NLP, Statistics, </w:t>
      </w:r>
      <w:proofErr w:type="spellStart"/>
      <w:r w:rsidRPr="00DA5087">
        <w:rPr>
          <w:rFonts w:ascii="Calibri" w:eastAsia="Times New Roman" w:hAnsi="Calibri" w:cs="Mangal"/>
          <w:sz w:val="22"/>
          <w:szCs w:val="22"/>
          <w:lang w:eastAsia="hi-IN" w:bidi="hi-IN"/>
        </w:rPr>
        <w:t>PyTorch</w:t>
      </w:r>
      <w:proofErr w:type="spellEnd"/>
      <w:r w:rsidRPr="00DA5087">
        <w:rPr>
          <w:rFonts w:ascii="Calibri" w:eastAsia="Times New Roman" w:hAnsi="Calibri" w:cs="Mangal"/>
          <w:sz w:val="22"/>
          <w:szCs w:val="22"/>
          <w:lang w:eastAsia="hi-IN" w:bidi="hi-IN"/>
        </w:rPr>
        <w:t xml:space="preserve">, Google </w:t>
      </w:r>
      <w:proofErr w:type="spellStart"/>
      <w:r w:rsidRPr="00DA5087">
        <w:rPr>
          <w:rFonts w:ascii="Calibri" w:eastAsia="Times New Roman" w:hAnsi="Calibri" w:cs="Mangal"/>
          <w:sz w:val="22"/>
          <w:szCs w:val="22"/>
          <w:lang w:eastAsia="hi-IN" w:bidi="hi-IN"/>
        </w:rPr>
        <w:t>Colab</w:t>
      </w:r>
      <w:proofErr w:type="spellEnd"/>
      <w:r w:rsidRPr="00DA5087">
        <w:rPr>
          <w:rFonts w:ascii="Calibri" w:eastAsia="Times New Roman" w:hAnsi="Calibri" w:cs="Mangal"/>
          <w:sz w:val="22"/>
          <w:szCs w:val="22"/>
          <w:lang w:eastAsia="hi-IN" w:bidi="hi-IN"/>
        </w:rPr>
        <w:t xml:space="preserve">, Apache Spark, </w:t>
      </w:r>
      <w:proofErr w:type="spellStart"/>
      <w:r w:rsidRPr="00DA5087">
        <w:rPr>
          <w:rFonts w:ascii="Calibri" w:eastAsia="Times New Roman" w:hAnsi="Calibri" w:cs="Mangal"/>
          <w:sz w:val="22"/>
          <w:szCs w:val="22"/>
          <w:lang w:eastAsia="hi-IN" w:bidi="hi-IN"/>
        </w:rPr>
        <w:t>NumPy</w:t>
      </w:r>
      <w:proofErr w:type="spellEnd"/>
      <w:r w:rsidRPr="00DA5087">
        <w:rPr>
          <w:rFonts w:ascii="Calibri" w:eastAsia="Times New Roman" w:hAnsi="Calibri" w:cs="Mangal"/>
          <w:sz w:val="22"/>
          <w:szCs w:val="22"/>
          <w:lang w:eastAsia="hi-IN" w:bidi="hi-IN"/>
        </w:rPr>
        <w:t xml:space="preserve">, pandas, </w:t>
      </w:r>
      <w:proofErr w:type="spellStart"/>
      <w:r w:rsidRPr="00DA5087">
        <w:rPr>
          <w:rFonts w:ascii="Calibri" w:eastAsia="Times New Roman" w:hAnsi="Calibri" w:cs="Mangal"/>
          <w:sz w:val="22"/>
          <w:szCs w:val="22"/>
          <w:lang w:eastAsia="hi-IN" w:bidi="hi-IN"/>
        </w:rPr>
        <w:t>matplotlib</w:t>
      </w:r>
      <w:proofErr w:type="spellEnd"/>
      <w:r w:rsidRPr="00DA5087">
        <w:rPr>
          <w:rFonts w:ascii="Calibri" w:eastAsia="Times New Roman" w:hAnsi="Calibri" w:cs="Mangal"/>
          <w:sz w:val="22"/>
          <w:szCs w:val="22"/>
          <w:lang w:eastAsia="hi-IN" w:bidi="hi-IN"/>
        </w:rPr>
        <w:t xml:space="preserve">, </w:t>
      </w:r>
      <w:proofErr w:type="spellStart"/>
      <w:r w:rsidRPr="00DA5087">
        <w:rPr>
          <w:rFonts w:ascii="Calibri" w:eastAsia="Times New Roman" w:hAnsi="Calibri" w:cs="Mangal"/>
          <w:sz w:val="22"/>
          <w:szCs w:val="22"/>
          <w:lang w:eastAsia="hi-IN" w:bidi="hi-IN"/>
        </w:rPr>
        <w:t>SciPy</w:t>
      </w:r>
      <w:proofErr w:type="spellEnd"/>
      <w:r w:rsidRPr="00DA5087">
        <w:rPr>
          <w:rFonts w:ascii="Calibri" w:eastAsia="Times New Roman" w:hAnsi="Calibri" w:cs="Mangal"/>
          <w:sz w:val="22"/>
          <w:szCs w:val="22"/>
          <w:lang w:eastAsia="hi-IN" w:bidi="hi-IN"/>
        </w:rPr>
        <w:t xml:space="preserve">, </w:t>
      </w:r>
      <w:proofErr w:type="spellStart"/>
      <w:r w:rsidRPr="00DA5087">
        <w:rPr>
          <w:rFonts w:ascii="Calibri" w:eastAsia="Times New Roman" w:hAnsi="Calibri" w:cs="Mangal"/>
          <w:sz w:val="22"/>
          <w:szCs w:val="22"/>
          <w:lang w:eastAsia="hi-IN" w:bidi="hi-IN"/>
        </w:rPr>
        <w:t>scikit</w:t>
      </w:r>
      <w:proofErr w:type="spellEnd"/>
      <w:r w:rsidRPr="00DA5087">
        <w:rPr>
          <w:rFonts w:ascii="Calibri" w:eastAsia="Times New Roman" w:hAnsi="Calibri" w:cs="Mangal"/>
          <w:sz w:val="22"/>
          <w:szCs w:val="22"/>
          <w:lang w:eastAsia="hi-IN" w:bidi="hi-IN"/>
        </w:rPr>
        <w:t xml:space="preserve">-learn, </w:t>
      </w:r>
      <w:proofErr w:type="spellStart"/>
      <w:r w:rsidRPr="00DA5087">
        <w:rPr>
          <w:rFonts w:ascii="Calibri" w:eastAsia="Times New Roman" w:hAnsi="Calibri" w:cs="Mangal"/>
          <w:sz w:val="22"/>
          <w:szCs w:val="22"/>
          <w:lang w:eastAsia="hi-IN" w:bidi="hi-IN"/>
        </w:rPr>
        <w:t>powerBI</w:t>
      </w:r>
      <w:proofErr w:type="spellEnd"/>
      <w:r w:rsidRPr="00DA5087">
        <w:rPr>
          <w:rFonts w:ascii="Calibri" w:eastAsia="Times New Roman" w:hAnsi="Calibri" w:cs="Mangal"/>
          <w:sz w:val="22"/>
          <w:szCs w:val="22"/>
          <w:lang w:eastAsia="hi-IN" w:bidi="hi-IN"/>
        </w:rPr>
        <w:t xml:space="preserve">, </w:t>
      </w:r>
      <w:proofErr w:type="spellStart"/>
      <w:r w:rsidRPr="00DA5087">
        <w:rPr>
          <w:rFonts w:ascii="Calibri" w:eastAsia="Times New Roman" w:hAnsi="Calibri" w:cs="Mangal"/>
          <w:sz w:val="22"/>
          <w:szCs w:val="22"/>
          <w:lang w:eastAsia="hi-IN" w:bidi="hi-IN"/>
        </w:rPr>
        <w:t>TensorFlow</w:t>
      </w:r>
      <w:proofErr w:type="spellEnd"/>
      <w:r w:rsidR="00B153C5">
        <w:rPr>
          <w:rFonts w:ascii="Calibri" w:eastAsia="Times New Roman" w:hAnsi="Calibri" w:cs="Mangal"/>
          <w:sz w:val="22"/>
          <w:szCs w:val="22"/>
          <w:lang w:eastAsia="hi-IN" w:bidi="hi-IN"/>
        </w:rPr>
        <w:t>.</w:t>
      </w:r>
    </w:p>
    <w:p w:rsidR="00143598" w:rsidRPr="00143598" w:rsidRDefault="00143598" w:rsidP="00143598">
      <w:pPr>
        <w:pStyle w:val="BodyText"/>
        <w:spacing w:before="109" w:line="290" w:lineRule="auto"/>
        <w:ind w:left="280" w:right="602" w:firstLine="0"/>
        <w:rPr>
          <w:rFonts w:ascii="Calibri" w:eastAsia="Times New Roman" w:hAnsi="Calibri" w:cs="Mangal"/>
          <w:b/>
          <w:sz w:val="22"/>
          <w:szCs w:val="22"/>
          <w:lang w:eastAsia="hi-IN" w:bidi="hi-IN"/>
        </w:rPr>
      </w:pPr>
    </w:p>
    <w:p w:rsidR="00417E14" w:rsidRPr="00417E14" w:rsidRDefault="00DA5087" w:rsidP="00417E14">
      <w:pPr>
        <w:spacing w:after="0" w:line="240" w:lineRule="auto"/>
        <w:rPr>
          <w:rFonts w:ascii="Calibri" w:eastAsia="Times New Roman" w:hAnsi="Calibri" w:cs="Mangal"/>
          <w:b/>
          <w:lang w:eastAsia="hi-IN" w:bidi="hi-IN"/>
        </w:rPr>
      </w:pPr>
      <w:r>
        <w:rPr>
          <w:rFonts w:ascii="Calibri" w:eastAsia="Times New Roman" w:hAnsi="Calibri" w:cs="Mangal"/>
          <w:b/>
          <w:lang w:eastAsia="hi-IN" w:bidi="hi-IN"/>
        </w:rPr>
        <w:t xml:space="preserve">Role: </w:t>
      </w:r>
      <w:r w:rsidR="00CA63AC">
        <w:rPr>
          <w:rFonts w:ascii="Calibri" w:eastAsia="Times New Roman" w:hAnsi="Calibri" w:cs="Mangal"/>
          <w:b/>
          <w:lang w:eastAsia="hi-IN" w:bidi="hi-IN"/>
        </w:rPr>
        <w:t xml:space="preserve"> Data</w:t>
      </w:r>
      <w:r w:rsidR="00417E14" w:rsidRPr="00417E14">
        <w:rPr>
          <w:rFonts w:ascii="Calibri" w:eastAsia="Times New Roman" w:hAnsi="Calibri" w:cs="Mangal"/>
          <w:b/>
          <w:lang w:eastAsia="hi-IN" w:bidi="hi-IN"/>
        </w:rPr>
        <w:t xml:space="preserve"> Engineer</w:t>
      </w:r>
    </w:p>
    <w:p w:rsidR="00193387" w:rsidRPr="00E524DB" w:rsidRDefault="00767350" w:rsidP="00417E14">
      <w:pPr>
        <w:suppressAutoHyphens/>
        <w:spacing w:after="0" w:line="240" w:lineRule="auto"/>
        <w:jc w:val="both"/>
        <w:rPr>
          <w:rFonts w:ascii="Calibri" w:eastAsia="Times New Roman" w:hAnsi="Calibri" w:cs="Mangal"/>
          <w:b/>
          <w:lang w:eastAsia="hi-IN" w:bidi="hi-IN"/>
        </w:rPr>
      </w:pPr>
      <w:r>
        <w:rPr>
          <w:rFonts w:ascii="Calibri" w:eastAsia="Times New Roman" w:hAnsi="Calibri" w:cs="Mangal"/>
          <w:b/>
          <w:lang w:eastAsia="hi-IN" w:bidi="hi-IN"/>
        </w:rPr>
        <w:t xml:space="preserve">Client: </w:t>
      </w:r>
      <w:r w:rsidRPr="00767350">
        <w:rPr>
          <w:rFonts w:ascii="Calibri" w:eastAsia="Times New Roman" w:hAnsi="Calibri" w:cs="Mangal"/>
          <w:b/>
          <w:lang w:eastAsia="hi-IN" w:bidi="hi-IN"/>
        </w:rPr>
        <w:t xml:space="preserve">Dow </w:t>
      </w:r>
      <w:proofErr w:type="spellStart"/>
      <w:r w:rsidRPr="00767350">
        <w:rPr>
          <w:rFonts w:ascii="Calibri" w:eastAsia="Times New Roman" w:hAnsi="Calibri" w:cs="Mangal"/>
          <w:b/>
          <w:lang w:eastAsia="hi-IN" w:bidi="hi-IN"/>
        </w:rPr>
        <w:t>Chemicals</w:t>
      </w:r>
      <w:proofErr w:type="spellEnd"/>
      <w:r w:rsidRPr="00767350">
        <w:rPr>
          <w:rFonts w:ascii="Calibri" w:eastAsia="Times New Roman" w:hAnsi="Calibri" w:cs="Mangal"/>
          <w:b/>
          <w:lang w:eastAsia="hi-IN" w:bidi="hi-IN"/>
        </w:rPr>
        <w:t xml:space="preserve"> Co</w:t>
      </w:r>
      <w:r>
        <w:rPr>
          <w:rFonts w:ascii="Calibri" w:eastAsia="Times New Roman" w:hAnsi="Calibri" w:cs="Mangal"/>
          <w:b/>
          <w:lang w:eastAsia="hi-IN" w:bidi="hi-IN"/>
        </w:rPr>
        <w:t>.</w:t>
      </w:r>
      <w:r w:rsidR="00484667">
        <w:rPr>
          <w:rFonts w:ascii="Calibri" w:eastAsia="Times New Roman" w:hAnsi="Calibri" w:cs="Mangal"/>
          <w:b/>
          <w:lang w:eastAsia="hi-IN" w:bidi="hi-IN"/>
        </w:rPr>
        <w:t xml:space="preserve"> </w:t>
      </w:r>
      <w:r w:rsidR="00193387" w:rsidRPr="00417E14">
        <w:rPr>
          <w:b/>
          <w:lang w:eastAsia="hi-IN" w:bidi="hi-IN"/>
        </w:rPr>
        <w:t xml:space="preserve">  </w:t>
      </w:r>
      <w:r w:rsidR="00193387">
        <w:rPr>
          <w:rFonts w:ascii="Calibri" w:eastAsia="Times New Roman" w:hAnsi="Calibri" w:cs="Mangal"/>
          <w:b/>
          <w:lang w:eastAsia="hi-IN" w:bidi="hi-IN"/>
        </w:rPr>
        <w:t xml:space="preserve">                                                                                  </w:t>
      </w:r>
      <w:r w:rsidR="005B7420">
        <w:rPr>
          <w:rFonts w:ascii="Calibri" w:eastAsia="Times New Roman" w:hAnsi="Calibri" w:cs="Mangal"/>
          <w:b/>
          <w:lang w:eastAsia="hi-IN" w:bidi="hi-IN"/>
        </w:rPr>
        <w:t xml:space="preserve">       </w:t>
      </w:r>
      <w:r w:rsidR="00D1055F">
        <w:rPr>
          <w:rFonts w:ascii="Calibri" w:eastAsia="Times New Roman" w:hAnsi="Calibri" w:cs="Mangal"/>
          <w:b/>
          <w:lang w:eastAsia="hi-IN" w:bidi="hi-IN"/>
        </w:rPr>
        <w:t xml:space="preserve">     </w:t>
      </w:r>
      <w:r w:rsidR="005B7420">
        <w:rPr>
          <w:rFonts w:ascii="Calibri" w:eastAsia="Times New Roman" w:hAnsi="Calibri" w:cs="Mangal"/>
          <w:b/>
          <w:lang w:eastAsia="hi-IN" w:bidi="hi-IN"/>
        </w:rPr>
        <w:t xml:space="preserve"> </w:t>
      </w:r>
      <w:r w:rsidR="00373612">
        <w:rPr>
          <w:rFonts w:ascii="Calibri" w:eastAsia="Times New Roman" w:hAnsi="Calibri" w:cs="Mangal"/>
          <w:b/>
          <w:lang w:eastAsia="hi-IN" w:bidi="hi-IN"/>
        </w:rPr>
        <w:t xml:space="preserve">  Feb</w:t>
      </w:r>
      <w:r w:rsidR="00956E85">
        <w:rPr>
          <w:rFonts w:ascii="Calibri" w:eastAsia="Times New Roman" w:hAnsi="Calibri" w:cs="Mangal"/>
          <w:b/>
          <w:lang w:eastAsia="hi-IN" w:bidi="hi-IN"/>
        </w:rPr>
        <w:t xml:space="preserve"> 2020 – Dec 2020</w:t>
      </w:r>
      <w:r w:rsidR="00193387">
        <w:rPr>
          <w:rFonts w:ascii="Calibri" w:eastAsia="Times New Roman" w:hAnsi="Calibri" w:cs="Mangal"/>
          <w:b/>
          <w:lang w:eastAsia="hi-IN" w:bidi="hi-IN"/>
        </w:rPr>
        <w:t>.</w:t>
      </w:r>
    </w:p>
    <w:p w:rsidR="00193387" w:rsidRDefault="00193387" w:rsidP="00193387">
      <w:pPr>
        <w:tabs>
          <w:tab w:val="left" w:pos="340"/>
        </w:tabs>
        <w:suppressAutoHyphens/>
        <w:spacing w:after="0" w:line="240" w:lineRule="auto"/>
        <w:ind w:right="450"/>
        <w:jc w:val="both"/>
        <w:rPr>
          <w:rFonts w:ascii="Calibri" w:eastAsia="Times New Roman" w:hAnsi="Calibri" w:cs="Arial"/>
          <w:b/>
          <w:lang w:eastAsia="hi-IN" w:bidi="hi-IN"/>
        </w:rPr>
      </w:pPr>
      <w:r w:rsidRPr="00E524DB">
        <w:rPr>
          <w:rFonts w:ascii="Calibri" w:eastAsia="Times New Roman" w:hAnsi="Calibri" w:cs="Arial"/>
          <w:b/>
          <w:lang w:eastAsia="hi-IN" w:bidi="hi-IN"/>
        </w:rPr>
        <w:t>Responsibilities:</w:t>
      </w:r>
    </w:p>
    <w:p w:rsidR="00941E64" w:rsidRPr="00E524DB" w:rsidRDefault="00941E64" w:rsidP="00193387">
      <w:pPr>
        <w:tabs>
          <w:tab w:val="left" w:pos="340"/>
        </w:tabs>
        <w:suppressAutoHyphens/>
        <w:spacing w:after="0" w:line="240" w:lineRule="auto"/>
        <w:ind w:right="450"/>
        <w:jc w:val="both"/>
        <w:rPr>
          <w:rFonts w:ascii="Calibri" w:eastAsia="Times New Roman" w:hAnsi="Calibri" w:cs="Arial"/>
          <w:b/>
          <w:lang w:eastAsia="hi-IN" w:bidi="hi-IN"/>
        </w:rPr>
      </w:pPr>
    </w:p>
    <w:p w:rsidR="00C72BCB" w:rsidRDefault="00C72BCB" w:rsidP="00C72BCB">
      <w:pPr>
        <w:pStyle w:val="ListParagraph"/>
        <w:numPr>
          <w:ilvl w:val="0"/>
          <w:numId w:val="23"/>
        </w:numPr>
        <w:rPr>
          <w:rFonts w:eastAsia="Times New Roman" w:cstheme="minorHAnsi"/>
          <w:lang w:eastAsia="hi-IN" w:bidi="hi-IN"/>
        </w:rPr>
      </w:pPr>
      <w:r w:rsidRPr="00C72BCB">
        <w:rPr>
          <w:rFonts w:eastAsia="Times New Roman" w:cstheme="minorHAnsi"/>
          <w:lang w:eastAsia="hi-IN" w:bidi="hi-IN"/>
        </w:rPr>
        <w:t xml:space="preserve">Implemented the pipelines to copy data from on premises SQL to cloud SQL and Azure </w:t>
      </w:r>
      <w:proofErr w:type="spellStart"/>
      <w:r w:rsidRPr="00C72BCB">
        <w:rPr>
          <w:rFonts w:eastAsia="Times New Roman" w:cstheme="minorHAnsi"/>
          <w:lang w:eastAsia="hi-IN" w:bidi="hi-IN"/>
        </w:rPr>
        <w:t>Datalake</w:t>
      </w:r>
      <w:proofErr w:type="spellEnd"/>
      <w:r w:rsidRPr="00C72BCB">
        <w:rPr>
          <w:rFonts w:eastAsia="Times New Roman" w:cstheme="minorHAnsi"/>
          <w:lang w:eastAsia="hi-IN" w:bidi="hi-IN"/>
        </w:rPr>
        <w:t>.</w:t>
      </w:r>
    </w:p>
    <w:p w:rsidR="00C72BCB" w:rsidRPr="008D044E" w:rsidRDefault="00C72BCB" w:rsidP="008D044E">
      <w:pPr>
        <w:pStyle w:val="ListParagraph"/>
        <w:numPr>
          <w:ilvl w:val="0"/>
          <w:numId w:val="23"/>
        </w:numPr>
        <w:rPr>
          <w:rFonts w:eastAsia="Times New Roman" w:cstheme="minorHAnsi"/>
          <w:lang w:eastAsia="hi-IN" w:bidi="hi-IN"/>
        </w:rPr>
      </w:pPr>
      <w:r w:rsidRPr="00C72BCB">
        <w:rPr>
          <w:rFonts w:eastAsia="Times New Roman" w:cstheme="minorHAnsi"/>
          <w:lang w:eastAsia="hi-IN" w:bidi="hi-IN"/>
        </w:rPr>
        <w:t>Developing data pipelines to transform and process data using Azure Databricks.</w:t>
      </w:r>
    </w:p>
    <w:p w:rsidR="007E2CA5" w:rsidRPr="007E2CA5" w:rsidRDefault="007E2CA5" w:rsidP="007E2CA5">
      <w:pPr>
        <w:pStyle w:val="ListParagraph"/>
        <w:numPr>
          <w:ilvl w:val="0"/>
          <w:numId w:val="23"/>
        </w:numPr>
        <w:suppressAutoHyphens/>
        <w:spacing w:after="0" w:line="240" w:lineRule="auto"/>
        <w:jc w:val="both"/>
        <w:rPr>
          <w:rFonts w:eastAsia="Times New Roman" w:cstheme="minorHAnsi"/>
          <w:lang w:eastAsia="hi-IN" w:bidi="hi-IN"/>
        </w:rPr>
      </w:pPr>
      <w:r w:rsidRPr="007E2CA5">
        <w:rPr>
          <w:rFonts w:eastAsia="Times New Roman" w:cstheme="minorHAnsi"/>
          <w:lang w:eastAsia="hi-IN" w:bidi="hi-IN"/>
        </w:rPr>
        <w:t>Involved in creating and scheduling integration service workflows/Pipelines by using Azure Data Factory</w:t>
      </w:r>
      <w:r w:rsidR="000E710D">
        <w:rPr>
          <w:rFonts w:eastAsia="Times New Roman" w:cstheme="minorHAnsi"/>
          <w:lang w:eastAsia="hi-IN" w:bidi="hi-IN"/>
        </w:rPr>
        <w:t xml:space="preserve"> or </w:t>
      </w:r>
      <w:r w:rsidR="000E710D" w:rsidRPr="000E710D">
        <w:rPr>
          <w:rFonts w:eastAsia="Times New Roman" w:cstheme="minorHAnsi"/>
          <w:lang w:eastAsia="hi-IN" w:bidi="hi-IN"/>
        </w:rPr>
        <w:t>Azure Synapse Analytics</w:t>
      </w:r>
      <w:r w:rsidR="000E710D">
        <w:rPr>
          <w:rFonts w:eastAsia="Times New Roman" w:cstheme="minorHAnsi"/>
          <w:lang w:eastAsia="hi-IN" w:bidi="hi-IN"/>
        </w:rPr>
        <w:t>.</w:t>
      </w:r>
    </w:p>
    <w:p w:rsidR="00F05787" w:rsidRDefault="00F05787" w:rsidP="007E2CA5">
      <w:pPr>
        <w:pStyle w:val="ListParagraph"/>
        <w:numPr>
          <w:ilvl w:val="0"/>
          <w:numId w:val="23"/>
        </w:numPr>
        <w:suppressAutoHyphens/>
        <w:spacing w:after="0" w:line="240" w:lineRule="auto"/>
        <w:jc w:val="both"/>
        <w:rPr>
          <w:rFonts w:eastAsia="Times New Roman" w:cstheme="minorHAnsi"/>
          <w:lang w:eastAsia="hi-IN" w:bidi="hi-IN"/>
        </w:rPr>
      </w:pPr>
      <w:r>
        <w:rPr>
          <w:rFonts w:eastAsia="Times New Roman" w:cstheme="minorHAnsi"/>
          <w:lang w:eastAsia="hi-IN" w:bidi="hi-IN"/>
        </w:rPr>
        <w:t>D</w:t>
      </w:r>
      <w:r w:rsidRPr="00F05787">
        <w:rPr>
          <w:rFonts w:eastAsia="Times New Roman" w:cstheme="minorHAnsi"/>
          <w:lang w:eastAsia="hi-IN" w:bidi="hi-IN"/>
        </w:rPr>
        <w:t>esigning data architecture for various data solutions, including data pipelines, data warehouses, and data lakes. This involves understanding the data sources, defining data models, and establishing data integration and transformation processes.</w:t>
      </w:r>
    </w:p>
    <w:p w:rsidR="00F05787" w:rsidRDefault="00F05787" w:rsidP="007E2CA5">
      <w:pPr>
        <w:pStyle w:val="ListParagraph"/>
        <w:numPr>
          <w:ilvl w:val="0"/>
          <w:numId w:val="23"/>
        </w:numPr>
        <w:suppressAutoHyphens/>
        <w:spacing w:after="0" w:line="240" w:lineRule="auto"/>
        <w:jc w:val="both"/>
        <w:rPr>
          <w:rFonts w:eastAsia="Times New Roman" w:cstheme="minorHAnsi"/>
          <w:lang w:eastAsia="hi-IN" w:bidi="hi-IN"/>
        </w:rPr>
      </w:pPr>
      <w:r>
        <w:rPr>
          <w:rFonts w:eastAsia="Times New Roman" w:cstheme="minorHAnsi"/>
          <w:lang w:eastAsia="hi-IN" w:bidi="hi-IN"/>
        </w:rPr>
        <w:t>D</w:t>
      </w:r>
      <w:r w:rsidRPr="00F05787">
        <w:rPr>
          <w:rFonts w:eastAsia="Times New Roman" w:cstheme="minorHAnsi"/>
          <w:lang w:eastAsia="hi-IN" w:bidi="hi-IN"/>
        </w:rPr>
        <w:t>esigning data models and schema for structured, semi-structured, and unstructured data.</w:t>
      </w:r>
    </w:p>
    <w:p w:rsidR="00122EAB" w:rsidRDefault="00122EAB" w:rsidP="007E2CA5">
      <w:pPr>
        <w:pStyle w:val="ListParagraph"/>
        <w:numPr>
          <w:ilvl w:val="0"/>
          <w:numId w:val="23"/>
        </w:numPr>
        <w:suppressAutoHyphens/>
        <w:spacing w:after="0" w:line="240" w:lineRule="auto"/>
        <w:jc w:val="both"/>
        <w:rPr>
          <w:rFonts w:eastAsia="Times New Roman" w:cstheme="minorHAnsi"/>
          <w:lang w:eastAsia="hi-IN" w:bidi="hi-IN"/>
        </w:rPr>
      </w:pPr>
      <w:r w:rsidRPr="00122EAB">
        <w:rPr>
          <w:rFonts w:eastAsia="Times New Roman" w:cstheme="minorHAnsi"/>
          <w:lang w:eastAsia="hi-IN" w:bidi="hi-IN"/>
        </w:rPr>
        <w:t xml:space="preserve">Building data integration pipelines to extract, transform, and load (ETL) data from various sources into Azure data storage services such as Azure Data Lake Storage, Azure SQL Database, or Azure Synapse Analytics. </w:t>
      </w:r>
      <w:r w:rsidR="00F05787">
        <w:rPr>
          <w:rFonts w:eastAsia="Times New Roman" w:cstheme="minorHAnsi"/>
          <w:lang w:eastAsia="hi-IN" w:bidi="hi-IN"/>
        </w:rPr>
        <w:t>W</w:t>
      </w:r>
      <w:r w:rsidRPr="00122EAB">
        <w:rPr>
          <w:rFonts w:eastAsia="Times New Roman" w:cstheme="minorHAnsi"/>
          <w:lang w:eastAsia="hi-IN" w:bidi="hi-IN"/>
        </w:rPr>
        <w:t xml:space="preserve">ork with technologies like Azure </w:t>
      </w:r>
      <w:r w:rsidR="000E710D">
        <w:rPr>
          <w:rFonts w:eastAsia="Times New Roman" w:cstheme="minorHAnsi"/>
          <w:lang w:eastAsia="hi-IN" w:bidi="hi-IN"/>
        </w:rPr>
        <w:t xml:space="preserve">Data Factory, Azure Databricks </w:t>
      </w:r>
      <w:r w:rsidRPr="00122EAB">
        <w:rPr>
          <w:rFonts w:eastAsia="Times New Roman" w:cstheme="minorHAnsi"/>
          <w:lang w:eastAsia="hi-IN" w:bidi="hi-IN"/>
        </w:rPr>
        <w:t>for data movement and transformation.</w:t>
      </w:r>
    </w:p>
    <w:p w:rsidR="00855AC3" w:rsidRDefault="000801DE" w:rsidP="0035291F">
      <w:pPr>
        <w:pStyle w:val="ListParagraph"/>
        <w:numPr>
          <w:ilvl w:val="0"/>
          <w:numId w:val="23"/>
        </w:numPr>
        <w:suppressAutoHyphens/>
        <w:spacing w:after="0" w:line="240" w:lineRule="auto"/>
        <w:rPr>
          <w:rFonts w:eastAsia="Times New Roman" w:cstheme="minorHAnsi"/>
          <w:lang w:eastAsia="hi-IN" w:bidi="hi-IN"/>
        </w:rPr>
      </w:pPr>
      <w:r w:rsidRPr="007E2CA5">
        <w:rPr>
          <w:rFonts w:eastAsia="Times New Roman" w:cstheme="minorHAnsi"/>
          <w:lang w:eastAsia="hi-IN" w:bidi="hi-IN"/>
        </w:rPr>
        <w:t xml:space="preserve">Developed </w:t>
      </w:r>
      <w:r>
        <w:rPr>
          <w:rFonts w:eastAsia="Times New Roman" w:cstheme="minorHAnsi"/>
          <w:lang w:eastAsia="hi-IN" w:bidi="hi-IN"/>
        </w:rPr>
        <w:t xml:space="preserve">data models using </w:t>
      </w:r>
      <w:r w:rsidRPr="007E2CA5">
        <w:rPr>
          <w:rFonts w:eastAsia="Times New Roman" w:cstheme="minorHAnsi"/>
          <w:lang w:eastAsia="hi-IN" w:bidi="hi-IN"/>
        </w:rPr>
        <w:t xml:space="preserve">the </w:t>
      </w:r>
      <w:r>
        <w:rPr>
          <w:rFonts w:eastAsia="Times New Roman" w:cstheme="minorHAnsi"/>
          <w:lang w:eastAsia="hi-IN" w:bidi="hi-IN"/>
        </w:rPr>
        <w:t xml:space="preserve">Scala </w:t>
      </w:r>
      <w:r w:rsidRPr="007E2CA5">
        <w:rPr>
          <w:rFonts w:eastAsia="Times New Roman" w:cstheme="minorHAnsi"/>
          <w:lang w:eastAsia="hi-IN" w:bidi="hi-IN"/>
        </w:rPr>
        <w:t xml:space="preserve">spark code </w:t>
      </w:r>
      <w:r w:rsidRPr="000801DE">
        <w:rPr>
          <w:rFonts w:eastAsia="Times New Roman" w:cstheme="minorHAnsi"/>
          <w:lang w:eastAsia="hi-IN" w:bidi="hi-IN"/>
        </w:rPr>
        <w:t xml:space="preserve">for data movement and transformation </w:t>
      </w:r>
      <w:r>
        <w:rPr>
          <w:rFonts w:eastAsia="Times New Roman" w:cstheme="minorHAnsi"/>
          <w:lang w:eastAsia="hi-IN" w:bidi="hi-IN"/>
        </w:rPr>
        <w:t>in Azure Data Bricks.</w:t>
      </w:r>
    </w:p>
    <w:p w:rsidR="00E74462" w:rsidRDefault="00E74462" w:rsidP="00E74462">
      <w:pPr>
        <w:pStyle w:val="ListParagraph"/>
        <w:numPr>
          <w:ilvl w:val="0"/>
          <w:numId w:val="23"/>
        </w:numPr>
        <w:suppressAutoHyphens/>
        <w:spacing w:after="0" w:line="240" w:lineRule="auto"/>
        <w:rPr>
          <w:rFonts w:eastAsia="Times New Roman" w:cstheme="minorHAnsi"/>
          <w:lang w:eastAsia="hi-IN" w:bidi="hi-IN"/>
        </w:rPr>
      </w:pPr>
      <w:r w:rsidRPr="00E74462">
        <w:rPr>
          <w:rFonts w:eastAsia="Times New Roman" w:cstheme="minorHAnsi"/>
          <w:lang w:eastAsia="hi-IN" w:bidi="hi-IN"/>
        </w:rPr>
        <w:t>Experience in Azure Fabric and Azure functions to integrate workloads like Data Factory, Data Science, Data Warehouse, Databases, and Power BI.</w:t>
      </w:r>
    </w:p>
    <w:p w:rsidR="00351014" w:rsidRPr="00351014" w:rsidRDefault="00351014" w:rsidP="00351014">
      <w:pPr>
        <w:pStyle w:val="ListParagraph"/>
        <w:numPr>
          <w:ilvl w:val="0"/>
          <w:numId w:val="23"/>
        </w:numPr>
        <w:suppressAutoHyphens/>
        <w:spacing w:after="0" w:line="240" w:lineRule="auto"/>
        <w:rPr>
          <w:rFonts w:eastAsia="Times New Roman" w:cstheme="minorHAnsi"/>
          <w:lang w:eastAsia="hi-IN" w:bidi="hi-IN"/>
        </w:rPr>
      </w:pPr>
      <w:r w:rsidRPr="00351014">
        <w:rPr>
          <w:rFonts w:eastAsia="Times New Roman" w:cstheme="minorHAnsi"/>
          <w:lang w:eastAsia="hi-IN" w:bidi="hi-IN"/>
        </w:rPr>
        <w:t>Perform statistical analysis and leverage data visualization tools to make value out of data.</w:t>
      </w:r>
    </w:p>
    <w:p w:rsidR="00122EAB" w:rsidRDefault="00122EAB" w:rsidP="007E2CA5">
      <w:pPr>
        <w:pStyle w:val="ListParagraph"/>
        <w:numPr>
          <w:ilvl w:val="0"/>
          <w:numId w:val="23"/>
        </w:numPr>
        <w:suppressAutoHyphens/>
        <w:spacing w:after="0" w:line="240" w:lineRule="auto"/>
        <w:jc w:val="both"/>
        <w:rPr>
          <w:rFonts w:eastAsia="Times New Roman" w:cstheme="minorHAnsi"/>
          <w:lang w:eastAsia="hi-IN" w:bidi="hi-IN"/>
        </w:rPr>
      </w:pPr>
      <w:r w:rsidRPr="00122EAB">
        <w:rPr>
          <w:rFonts w:eastAsia="Times New Roman" w:cstheme="minorHAnsi"/>
          <w:lang w:eastAsia="hi-IN" w:bidi="hi-IN"/>
        </w:rPr>
        <w:t xml:space="preserve">Selecting appropriate data storage solutions in Azure based on the requirements, such as Azure SQL Database, Azure Cosmos DB, Azure Data Lake Storage, or Azure Blob Storage. </w:t>
      </w:r>
      <w:r w:rsidR="00F05787">
        <w:rPr>
          <w:rFonts w:eastAsia="Times New Roman" w:cstheme="minorHAnsi"/>
          <w:lang w:eastAsia="hi-IN" w:bidi="hi-IN"/>
        </w:rPr>
        <w:t>D</w:t>
      </w:r>
      <w:r w:rsidRPr="00122EAB">
        <w:rPr>
          <w:rFonts w:eastAsia="Times New Roman" w:cstheme="minorHAnsi"/>
          <w:lang w:eastAsia="hi-IN" w:bidi="hi-IN"/>
        </w:rPr>
        <w:t>esign data storage schemas, define partitioning strategies, and optimize storage for performance and cost efficiency.</w:t>
      </w:r>
    </w:p>
    <w:p w:rsidR="00DD477E" w:rsidRDefault="00F05787" w:rsidP="00DD477E">
      <w:pPr>
        <w:pStyle w:val="ListParagraph"/>
        <w:numPr>
          <w:ilvl w:val="0"/>
          <w:numId w:val="23"/>
        </w:numPr>
        <w:suppressAutoHyphens/>
        <w:spacing w:after="0" w:line="240" w:lineRule="auto"/>
        <w:jc w:val="both"/>
        <w:rPr>
          <w:rFonts w:eastAsia="Times New Roman" w:cstheme="minorHAnsi"/>
          <w:lang w:eastAsia="hi-IN" w:bidi="hi-IN"/>
        </w:rPr>
      </w:pPr>
      <w:r w:rsidRPr="00F05787">
        <w:rPr>
          <w:rFonts w:eastAsia="Times New Roman" w:cstheme="minorHAnsi"/>
          <w:lang w:eastAsia="hi-IN" w:bidi="hi-IN"/>
        </w:rPr>
        <w:t>Ensuring data security, privacy, and compliance by implementing appropriate access controls, encrypti</w:t>
      </w:r>
      <w:r>
        <w:rPr>
          <w:rFonts w:eastAsia="Times New Roman" w:cstheme="minorHAnsi"/>
          <w:lang w:eastAsia="hi-IN" w:bidi="hi-IN"/>
        </w:rPr>
        <w:t xml:space="preserve">on, and data masking techniques using Azure key vault. </w:t>
      </w:r>
    </w:p>
    <w:p w:rsidR="00741F93" w:rsidRDefault="00525A17" w:rsidP="00BA2045">
      <w:pPr>
        <w:pStyle w:val="BodyText"/>
        <w:spacing w:before="109" w:line="290" w:lineRule="auto"/>
        <w:ind w:left="280" w:right="602" w:firstLine="0"/>
      </w:pPr>
      <w:r w:rsidRPr="00525A17">
        <w:rPr>
          <w:rFonts w:ascii="Calibri" w:eastAsia="Times New Roman" w:hAnsi="Calibri" w:cs="Mangal"/>
          <w:b/>
          <w:sz w:val="22"/>
          <w:szCs w:val="22"/>
          <w:lang w:eastAsia="hi-IN" w:bidi="hi-IN"/>
        </w:rPr>
        <w:t>Environment</w:t>
      </w:r>
      <w:r w:rsidR="00741F93" w:rsidRPr="00741F93">
        <w:rPr>
          <w:rFonts w:ascii="Calibri" w:eastAsia="Times New Roman" w:hAnsi="Calibri" w:cs="Mangal"/>
          <w:b/>
          <w:sz w:val="22"/>
          <w:szCs w:val="22"/>
          <w:lang w:eastAsia="hi-IN" w:bidi="hi-IN"/>
        </w:rPr>
        <w:t>:</w:t>
      </w:r>
      <w:r w:rsidR="00941E64">
        <w:rPr>
          <w:rFonts w:ascii="Calibri" w:eastAsia="Times New Roman" w:hAnsi="Calibri" w:cs="Mangal"/>
          <w:b/>
          <w:sz w:val="22"/>
          <w:szCs w:val="22"/>
          <w:lang w:eastAsia="hi-IN" w:bidi="hi-IN"/>
        </w:rPr>
        <w:t xml:space="preserve"> </w:t>
      </w:r>
      <w:r w:rsidR="00941E64" w:rsidRPr="00941E64">
        <w:rPr>
          <w:rFonts w:ascii="Calibri" w:eastAsia="Times New Roman" w:hAnsi="Calibri" w:cs="Mangal"/>
          <w:b/>
          <w:sz w:val="22"/>
          <w:szCs w:val="22"/>
          <w:lang w:eastAsia="hi-IN" w:bidi="hi-IN"/>
        </w:rPr>
        <w:t xml:space="preserve">: </w:t>
      </w:r>
      <w:r w:rsidR="00941E64" w:rsidRPr="00941E64">
        <w:rPr>
          <w:rFonts w:asciiTheme="minorHAnsi" w:eastAsia="Times New Roman" w:hAnsiTheme="minorHAnsi" w:cstheme="minorHAnsi"/>
          <w:sz w:val="22"/>
          <w:szCs w:val="22"/>
          <w:lang w:eastAsia="hi-IN" w:bidi="hi-IN"/>
        </w:rPr>
        <w:t>Python,</w:t>
      </w:r>
      <w:r w:rsidR="00941E64">
        <w:rPr>
          <w:rFonts w:asciiTheme="minorHAnsi" w:eastAsia="Times New Roman" w:hAnsiTheme="minorHAnsi" w:cstheme="minorHAnsi"/>
          <w:sz w:val="22"/>
          <w:szCs w:val="22"/>
          <w:lang w:eastAsia="hi-IN" w:bidi="hi-IN"/>
        </w:rPr>
        <w:t xml:space="preserve"> </w:t>
      </w:r>
      <w:r w:rsidR="00B95626">
        <w:rPr>
          <w:rFonts w:asciiTheme="minorHAnsi" w:eastAsia="Times New Roman" w:hAnsiTheme="minorHAnsi" w:cstheme="minorHAnsi"/>
          <w:sz w:val="22"/>
          <w:szCs w:val="22"/>
          <w:lang w:eastAsia="hi-IN" w:bidi="hi-IN"/>
        </w:rPr>
        <w:t>Apache Spark, HDFS</w:t>
      </w:r>
      <w:r w:rsidR="00941E64">
        <w:rPr>
          <w:rFonts w:asciiTheme="minorHAnsi" w:eastAsia="Times New Roman" w:hAnsiTheme="minorHAnsi" w:cstheme="minorHAnsi"/>
          <w:sz w:val="22"/>
          <w:szCs w:val="22"/>
          <w:lang w:eastAsia="hi-IN" w:bidi="hi-IN"/>
        </w:rPr>
        <w:t>,</w:t>
      </w:r>
      <w:r w:rsidR="00741F93" w:rsidRPr="00941E64">
        <w:rPr>
          <w:rFonts w:asciiTheme="minorHAnsi" w:eastAsia="Times New Roman" w:hAnsiTheme="minorHAnsi" w:cstheme="minorHAnsi"/>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Azure services,</w:t>
      </w:r>
      <w:r w:rsidR="00741F93">
        <w:rPr>
          <w:rFonts w:asciiTheme="minorHAnsi" w:eastAsia="Times New Roman" w:hAnsiTheme="minorHAnsi" w:cstheme="minorHAnsi"/>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Azure Data Factory</w:t>
      </w:r>
      <w:r w:rsidR="00741F93">
        <w:rPr>
          <w:rFonts w:asciiTheme="minorHAnsi" w:eastAsia="Times New Roman" w:hAnsiTheme="minorHAnsi" w:cstheme="minorHAnsi"/>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Azure Databricks</w:t>
      </w:r>
      <w:r w:rsidR="00741F93">
        <w:rPr>
          <w:rFonts w:asciiTheme="minorHAnsi" w:eastAsia="Times New Roman" w:hAnsiTheme="minorHAnsi" w:cstheme="minorHAnsi"/>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 xml:space="preserve">Azure Synapse Analytics, </w:t>
      </w:r>
      <w:r w:rsidR="0036308A">
        <w:rPr>
          <w:rFonts w:asciiTheme="minorHAnsi" w:eastAsia="Times New Roman" w:hAnsiTheme="minorHAnsi" w:cstheme="minorHAnsi"/>
          <w:sz w:val="22"/>
          <w:szCs w:val="22"/>
          <w:lang w:eastAsia="hi-IN" w:bidi="hi-IN"/>
        </w:rPr>
        <w:t>Azure Data Lake Storage,</w:t>
      </w:r>
      <w:r w:rsidR="00E74462">
        <w:rPr>
          <w:rFonts w:asciiTheme="minorHAnsi" w:eastAsia="Times New Roman" w:hAnsiTheme="minorHAnsi" w:cstheme="minorHAnsi"/>
          <w:sz w:val="22"/>
          <w:szCs w:val="22"/>
          <w:lang w:eastAsia="hi-IN" w:bidi="hi-IN"/>
        </w:rPr>
        <w:t xml:space="preserve"> Azure Fabric, Azure Functions,</w:t>
      </w:r>
      <w:r w:rsidR="0036308A">
        <w:rPr>
          <w:rFonts w:asciiTheme="minorHAnsi" w:eastAsia="Times New Roman" w:hAnsiTheme="minorHAnsi" w:cstheme="minorHAnsi"/>
          <w:sz w:val="22"/>
          <w:szCs w:val="22"/>
          <w:lang w:eastAsia="hi-IN" w:bidi="hi-IN"/>
        </w:rPr>
        <w:t xml:space="preserve"> </w:t>
      </w:r>
      <w:r w:rsidR="0036308A" w:rsidRPr="00741F93">
        <w:rPr>
          <w:rFonts w:asciiTheme="minorHAnsi" w:eastAsia="Times New Roman" w:hAnsiTheme="minorHAnsi" w:cstheme="minorHAnsi"/>
          <w:sz w:val="22"/>
          <w:szCs w:val="22"/>
          <w:lang w:eastAsia="hi-IN" w:bidi="hi-IN"/>
        </w:rPr>
        <w:t>Decker</w:t>
      </w:r>
      <w:r w:rsidR="00741F93" w:rsidRPr="00741F93">
        <w:rPr>
          <w:rFonts w:asciiTheme="minorHAnsi" w:eastAsia="Times New Roman" w:hAnsiTheme="minorHAnsi" w:cstheme="minorHAnsi"/>
          <w:sz w:val="22"/>
          <w:szCs w:val="22"/>
          <w:lang w:eastAsia="hi-IN" w:bidi="hi-IN"/>
        </w:rPr>
        <w:t>, Kubernetes,</w:t>
      </w:r>
      <w:r w:rsidR="00FD6F0E">
        <w:rPr>
          <w:rFonts w:asciiTheme="minorHAnsi" w:eastAsia="Times New Roman" w:hAnsiTheme="minorHAnsi" w:cstheme="minorHAnsi"/>
          <w:sz w:val="22"/>
          <w:szCs w:val="22"/>
          <w:lang w:eastAsia="hi-IN" w:bidi="hi-IN"/>
        </w:rPr>
        <w:t xml:space="preserve"> SQL</w:t>
      </w:r>
      <w:r w:rsidR="00741F93" w:rsidRPr="00741F93">
        <w:rPr>
          <w:rFonts w:asciiTheme="minorHAnsi" w:eastAsia="Times New Roman" w:hAnsiTheme="minorHAnsi" w:cstheme="minorHAnsi"/>
          <w:sz w:val="22"/>
          <w:szCs w:val="22"/>
          <w:lang w:eastAsia="hi-IN" w:bidi="hi-IN"/>
        </w:rPr>
        <w:t>, Maven, Jenkins</w:t>
      </w:r>
      <w:r w:rsidR="00FD6F0E">
        <w:rPr>
          <w:rFonts w:asciiTheme="minorHAnsi" w:eastAsia="Times New Roman" w:hAnsiTheme="minorHAnsi" w:cstheme="minorHAnsi"/>
          <w:sz w:val="22"/>
          <w:szCs w:val="22"/>
          <w:lang w:eastAsia="hi-IN" w:bidi="hi-IN"/>
        </w:rPr>
        <w:t>,</w:t>
      </w:r>
      <w:r w:rsidR="00941E64">
        <w:rPr>
          <w:rFonts w:asciiTheme="minorHAnsi" w:eastAsia="Times New Roman" w:hAnsiTheme="minorHAnsi" w:cstheme="minorHAnsi"/>
          <w:sz w:val="22"/>
          <w:szCs w:val="22"/>
          <w:lang w:eastAsia="hi-IN" w:bidi="hi-IN"/>
        </w:rPr>
        <w:t xml:space="preserve"> </w:t>
      </w:r>
      <w:r w:rsidR="00855AC3">
        <w:rPr>
          <w:rFonts w:asciiTheme="minorHAnsi" w:eastAsia="Times New Roman" w:hAnsiTheme="minorHAnsi" w:cstheme="minorHAnsi"/>
          <w:sz w:val="22"/>
          <w:szCs w:val="22"/>
          <w:lang w:eastAsia="hi-IN" w:bidi="hi-IN"/>
        </w:rPr>
        <w:t>DBT,</w:t>
      </w:r>
      <w:r w:rsidR="00DE0044" w:rsidRPr="00DE0044">
        <w:rPr>
          <w:rFonts w:asciiTheme="minorHAnsi" w:eastAsia="Times New Roman" w:hAnsiTheme="minorHAnsi" w:cstheme="minorHAnsi"/>
          <w:sz w:val="22"/>
          <w:szCs w:val="22"/>
          <w:lang w:eastAsia="hi-IN" w:bidi="hi-IN"/>
        </w:rPr>
        <w:t xml:space="preserve"> Apache Spark</w:t>
      </w:r>
      <w:r w:rsidR="00DE0044">
        <w:rPr>
          <w:rFonts w:asciiTheme="minorHAnsi" w:eastAsia="Times New Roman" w:hAnsiTheme="minorHAnsi" w:cstheme="minorHAnsi"/>
          <w:sz w:val="22"/>
          <w:szCs w:val="22"/>
          <w:lang w:eastAsia="hi-IN" w:bidi="hi-IN"/>
        </w:rPr>
        <w:t>,</w:t>
      </w:r>
      <w:r w:rsidR="00FD6F0E">
        <w:rPr>
          <w:rFonts w:asciiTheme="minorHAnsi" w:eastAsia="Times New Roman" w:hAnsiTheme="minorHAnsi" w:cstheme="minorHAnsi"/>
          <w:sz w:val="22"/>
          <w:szCs w:val="22"/>
          <w:lang w:eastAsia="hi-IN" w:bidi="hi-IN"/>
        </w:rPr>
        <w:t xml:space="preserve"> Service Now</w:t>
      </w:r>
      <w:r w:rsidR="00741F93" w:rsidRPr="00741F93">
        <w:rPr>
          <w:rFonts w:asciiTheme="minorHAnsi" w:eastAsia="Times New Roman" w:hAnsiTheme="minorHAnsi" w:cstheme="minorHAnsi"/>
          <w:sz w:val="22"/>
          <w:szCs w:val="22"/>
          <w:lang w:eastAsia="hi-IN" w:bidi="hi-IN"/>
        </w:rPr>
        <w:t>, UNIX / LINUX.</w:t>
      </w:r>
    </w:p>
    <w:p w:rsidR="00417E14" w:rsidRPr="00417E14" w:rsidRDefault="00417E14" w:rsidP="00417E14">
      <w:pPr>
        <w:suppressAutoHyphens/>
        <w:spacing w:after="0" w:line="240" w:lineRule="auto"/>
        <w:jc w:val="both"/>
        <w:rPr>
          <w:rFonts w:eastAsia="Times New Roman" w:cstheme="minorHAnsi"/>
          <w:lang w:eastAsia="hi-IN" w:bidi="hi-IN"/>
        </w:rPr>
      </w:pPr>
    </w:p>
    <w:p w:rsidR="00417E14" w:rsidRPr="00417E14" w:rsidRDefault="00417E14" w:rsidP="00417E14">
      <w:pPr>
        <w:spacing w:after="0" w:line="240" w:lineRule="auto"/>
        <w:rPr>
          <w:rFonts w:ascii="Calibri" w:eastAsia="Times New Roman" w:hAnsi="Calibri" w:cs="Mangal"/>
          <w:b/>
          <w:lang w:eastAsia="hi-IN" w:bidi="hi-IN"/>
        </w:rPr>
      </w:pPr>
      <w:r>
        <w:rPr>
          <w:rFonts w:ascii="Calibri" w:eastAsia="Times New Roman" w:hAnsi="Calibri" w:cs="Mangal"/>
          <w:b/>
          <w:lang w:eastAsia="hi-IN" w:bidi="hi-IN"/>
        </w:rPr>
        <w:t xml:space="preserve">Role: </w:t>
      </w:r>
      <w:r w:rsidRPr="00417E14">
        <w:rPr>
          <w:rFonts w:ascii="Calibri" w:eastAsia="Times New Roman" w:hAnsi="Calibri" w:cs="Mangal"/>
          <w:b/>
          <w:lang w:eastAsia="hi-IN" w:bidi="hi-IN"/>
        </w:rPr>
        <w:t xml:space="preserve"> Cloud</w:t>
      </w:r>
      <w:r>
        <w:rPr>
          <w:rFonts w:ascii="Calibri" w:eastAsia="Times New Roman" w:hAnsi="Calibri" w:cs="Mangal"/>
          <w:b/>
          <w:lang w:eastAsia="hi-IN" w:bidi="hi-IN"/>
        </w:rPr>
        <w:t xml:space="preserve"> Platform</w:t>
      </w:r>
      <w:r w:rsidRPr="00417E14">
        <w:rPr>
          <w:rFonts w:ascii="Calibri" w:eastAsia="Times New Roman" w:hAnsi="Calibri" w:cs="Mangal"/>
          <w:b/>
          <w:lang w:eastAsia="hi-IN" w:bidi="hi-IN"/>
        </w:rPr>
        <w:t xml:space="preserve"> Engineer</w:t>
      </w:r>
    </w:p>
    <w:p w:rsidR="00C45FFE" w:rsidRPr="00E524DB" w:rsidRDefault="00417E14" w:rsidP="00C45FFE">
      <w:pPr>
        <w:suppressAutoHyphens/>
        <w:spacing w:after="0" w:line="240" w:lineRule="auto"/>
        <w:jc w:val="both"/>
        <w:rPr>
          <w:rFonts w:ascii="Calibri" w:eastAsia="Times New Roman" w:hAnsi="Calibri" w:cs="Mangal"/>
          <w:b/>
          <w:lang w:eastAsia="hi-IN" w:bidi="hi-IN"/>
        </w:rPr>
      </w:pPr>
      <w:r>
        <w:rPr>
          <w:rFonts w:ascii="Calibri" w:eastAsia="Times New Roman" w:hAnsi="Calibri" w:cs="Mangal"/>
          <w:b/>
          <w:lang w:eastAsia="hi-IN" w:bidi="hi-IN"/>
        </w:rPr>
        <w:t xml:space="preserve">Client: </w:t>
      </w:r>
      <w:r w:rsidR="00561BB5">
        <w:rPr>
          <w:rFonts w:ascii="Calibri" w:eastAsia="Times New Roman" w:hAnsi="Calibri" w:cs="Mangal"/>
          <w:b/>
          <w:lang w:eastAsia="hi-IN" w:bidi="hi-IN"/>
        </w:rPr>
        <w:t>Transportation Group</w:t>
      </w:r>
      <w:r w:rsidR="00484667">
        <w:rPr>
          <w:rFonts w:ascii="Calibri" w:eastAsia="Times New Roman" w:hAnsi="Calibri" w:cs="Mangal"/>
          <w:b/>
          <w:lang w:eastAsia="hi-IN" w:bidi="hi-IN"/>
        </w:rPr>
        <w:t xml:space="preserve"> </w:t>
      </w:r>
      <w:r w:rsidR="00C45FFE">
        <w:rPr>
          <w:rFonts w:ascii="Calibri" w:eastAsia="Times New Roman" w:hAnsi="Calibri" w:cs="Mangal"/>
          <w:b/>
          <w:lang w:eastAsia="hi-IN" w:bidi="hi-IN"/>
        </w:rPr>
        <w:t xml:space="preserve">                                                                                       </w:t>
      </w:r>
      <w:r w:rsidR="00D4794C">
        <w:rPr>
          <w:rFonts w:ascii="Calibri" w:eastAsia="Times New Roman" w:hAnsi="Calibri" w:cs="Mangal"/>
          <w:b/>
          <w:lang w:eastAsia="hi-IN" w:bidi="hi-IN"/>
        </w:rPr>
        <w:t xml:space="preserve">           June 2018 – Dec 2019</w:t>
      </w:r>
    </w:p>
    <w:p w:rsidR="00C45FFE" w:rsidRPr="00E524DB" w:rsidRDefault="00C45FFE" w:rsidP="00C45FFE">
      <w:pPr>
        <w:tabs>
          <w:tab w:val="left" w:pos="340"/>
        </w:tabs>
        <w:suppressAutoHyphens/>
        <w:spacing w:after="0" w:line="240" w:lineRule="auto"/>
        <w:ind w:right="450"/>
        <w:jc w:val="both"/>
        <w:rPr>
          <w:rFonts w:ascii="Calibri" w:eastAsia="Times New Roman" w:hAnsi="Calibri" w:cs="Arial"/>
          <w:b/>
          <w:lang w:eastAsia="hi-IN" w:bidi="hi-IN"/>
        </w:rPr>
      </w:pPr>
      <w:r w:rsidRPr="00E524DB">
        <w:rPr>
          <w:rFonts w:ascii="Calibri" w:eastAsia="Times New Roman" w:hAnsi="Calibri" w:cs="Arial"/>
          <w:b/>
          <w:lang w:eastAsia="hi-IN" w:bidi="hi-IN"/>
        </w:rPr>
        <w:t>Responsibilities:</w:t>
      </w:r>
    </w:p>
    <w:p w:rsidR="00C45FFE" w:rsidRPr="006D5235" w:rsidRDefault="00C45FFE" w:rsidP="007A7DDB">
      <w:pPr>
        <w:pStyle w:val="ListParagraph"/>
        <w:numPr>
          <w:ilvl w:val="0"/>
          <w:numId w:val="23"/>
        </w:numPr>
        <w:suppressAutoHyphens/>
        <w:spacing w:after="0" w:line="240" w:lineRule="auto"/>
        <w:jc w:val="both"/>
        <w:rPr>
          <w:rFonts w:eastAsia="Times New Roman" w:cstheme="minorHAnsi"/>
          <w:lang w:eastAsia="hi-IN" w:bidi="hi-IN"/>
        </w:rPr>
      </w:pPr>
      <w:r w:rsidRPr="006D5235">
        <w:rPr>
          <w:rFonts w:eastAsia="Times New Roman" w:cstheme="minorHAnsi"/>
          <w:lang w:eastAsia="hi-IN" w:bidi="hi-IN"/>
        </w:rPr>
        <w:t>Experienced with deployments,</w:t>
      </w:r>
      <w:r w:rsidR="007A7DDB">
        <w:rPr>
          <w:rFonts w:eastAsia="Times New Roman" w:cstheme="minorHAnsi"/>
          <w:lang w:eastAsia="hi-IN" w:bidi="hi-IN"/>
        </w:rPr>
        <w:t xml:space="preserve"> maintenance </w:t>
      </w:r>
      <w:r w:rsidRPr="006D5235">
        <w:rPr>
          <w:rFonts w:eastAsia="Times New Roman" w:cstheme="minorHAnsi"/>
          <w:lang w:eastAsia="hi-IN" w:bidi="hi-IN"/>
        </w:rPr>
        <w:t>and troubleshooting applic</w:t>
      </w:r>
      <w:r w:rsidR="007A7DDB">
        <w:rPr>
          <w:rFonts w:eastAsia="Times New Roman" w:cstheme="minorHAnsi"/>
          <w:lang w:eastAsia="hi-IN" w:bidi="hi-IN"/>
        </w:rPr>
        <w:t>ations on Microsoft Azure</w:t>
      </w:r>
      <w:r w:rsidR="00C6321D">
        <w:rPr>
          <w:rFonts w:eastAsia="Times New Roman" w:cstheme="minorHAnsi"/>
          <w:lang w:eastAsia="hi-IN" w:bidi="hi-IN"/>
        </w:rPr>
        <w:t xml:space="preserve"> and AWS</w:t>
      </w:r>
      <w:r w:rsidR="007A7DDB">
        <w:rPr>
          <w:rFonts w:eastAsia="Times New Roman" w:cstheme="minorHAnsi"/>
          <w:lang w:eastAsia="hi-IN" w:bidi="hi-IN"/>
        </w:rPr>
        <w:t xml:space="preserve"> Cloud</w:t>
      </w:r>
      <w:r>
        <w:rPr>
          <w:rFonts w:eastAsia="Times New Roman" w:cstheme="minorHAnsi"/>
          <w:lang w:eastAsia="hi-IN" w:bidi="hi-IN"/>
        </w:rPr>
        <w:t xml:space="preserve"> </w:t>
      </w:r>
      <w:r w:rsidRPr="006D5235">
        <w:rPr>
          <w:rFonts w:eastAsia="Times New Roman" w:cstheme="minorHAnsi"/>
          <w:lang w:eastAsia="hi-IN" w:bidi="hi-IN"/>
        </w:rPr>
        <w:t xml:space="preserve">infrastructure. </w:t>
      </w:r>
    </w:p>
    <w:p w:rsidR="00C45FFE" w:rsidRPr="006D5235" w:rsidRDefault="00C45FFE" w:rsidP="007A7DDB">
      <w:pPr>
        <w:pStyle w:val="ListParagraph"/>
        <w:numPr>
          <w:ilvl w:val="0"/>
          <w:numId w:val="23"/>
        </w:numPr>
        <w:suppressAutoHyphens/>
        <w:spacing w:after="0" w:line="240" w:lineRule="auto"/>
        <w:jc w:val="both"/>
        <w:rPr>
          <w:rFonts w:eastAsia="Times New Roman" w:cstheme="minorHAnsi"/>
          <w:lang w:eastAsia="hi-IN" w:bidi="hi-IN"/>
        </w:rPr>
      </w:pPr>
      <w:r w:rsidRPr="006D5235">
        <w:rPr>
          <w:rFonts w:eastAsia="Times New Roman" w:cstheme="minorHAnsi"/>
          <w:lang w:eastAsia="hi-IN" w:bidi="hi-IN"/>
        </w:rPr>
        <w:t xml:space="preserve">Created users and groups using IAM and assigned individual policies to each group. </w:t>
      </w:r>
    </w:p>
    <w:p w:rsidR="00C14EDD" w:rsidRPr="00E81E6A" w:rsidRDefault="00C14EDD" w:rsidP="00E81E6A">
      <w:pPr>
        <w:pStyle w:val="ListParagraph"/>
        <w:numPr>
          <w:ilvl w:val="0"/>
          <w:numId w:val="23"/>
        </w:numPr>
        <w:suppressAutoHyphens/>
        <w:spacing w:after="0" w:line="240" w:lineRule="auto"/>
        <w:jc w:val="both"/>
        <w:rPr>
          <w:rFonts w:eastAsia="Times New Roman" w:cstheme="minorHAnsi"/>
          <w:lang w:eastAsia="hi-IN" w:bidi="hi-IN"/>
        </w:rPr>
      </w:pPr>
      <w:r w:rsidRPr="00E81E6A">
        <w:rPr>
          <w:rFonts w:eastAsia="Times New Roman" w:cstheme="minorHAnsi"/>
          <w:lang w:eastAsia="hi-IN" w:bidi="hi-IN"/>
        </w:rPr>
        <w:t>Prepared the Document on Backup Strategy.</w:t>
      </w:r>
    </w:p>
    <w:p w:rsidR="00F957C1" w:rsidRDefault="00C45FFE" w:rsidP="007A7DDB">
      <w:pPr>
        <w:pStyle w:val="ListParagraph"/>
        <w:numPr>
          <w:ilvl w:val="0"/>
          <w:numId w:val="23"/>
        </w:numPr>
        <w:suppressAutoHyphens/>
        <w:spacing w:after="0" w:line="240" w:lineRule="auto"/>
        <w:jc w:val="both"/>
        <w:rPr>
          <w:rFonts w:eastAsia="Times New Roman" w:cstheme="minorHAnsi"/>
          <w:lang w:eastAsia="hi-IN" w:bidi="hi-IN"/>
        </w:rPr>
      </w:pPr>
      <w:r w:rsidRPr="006D5235">
        <w:rPr>
          <w:rFonts w:eastAsia="Times New Roman" w:cstheme="minorHAnsi"/>
          <w:lang w:eastAsia="hi-IN" w:bidi="hi-IN"/>
        </w:rPr>
        <w:t>Creating and managing Azure Web-Apps and providing the access permission to Azure AD users</w:t>
      </w:r>
      <w:r w:rsidR="00F957C1">
        <w:rPr>
          <w:rFonts w:eastAsia="Times New Roman" w:cstheme="minorHAnsi"/>
          <w:lang w:eastAsia="hi-IN" w:bidi="hi-IN"/>
        </w:rPr>
        <w:t>.</w:t>
      </w:r>
    </w:p>
    <w:p w:rsidR="007A7DDB" w:rsidRDefault="007A7DDB" w:rsidP="007A7DDB">
      <w:pPr>
        <w:pStyle w:val="ListParagraph"/>
        <w:numPr>
          <w:ilvl w:val="0"/>
          <w:numId w:val="23"/>
        </w:numPr>
        <w:suppressAutoHyphens/>
        <w:spacing w:after="0" w:line="240" w:lineRule="auto"/>
        <w:rPr>
          <w:rFonts w:eastAsia="Times New Roman" w:cstheme="minorHAnsi"/>
          <w:lang w:eastAsia="hi-IN" w:bidi="hi-IN"/>
        </w:rPr>
      </w:pPr>
      <w:r w:rsidRPr="007A7DDB">
        <w:rPr>
          <w:rFonts w:eastAsia="Times New Roman" w:cstheme="minorHAnsi"/>
          <w:lang w:eastAsia="hi-IN" w:bidi="hi-IN"/>
        </w:rPr>
        <w:t xml:space="preserve">Deployed Azure </w:t>
      </w:r>
      <w:proofErr w:type="spellStart"/>
      <w:r w:rsidRPr="007A7DDB">
        <w:rPr>
          <w:rFonts w:eastAsia="Times New Roman" w:cstheme="minorHAnsi"/>
          <w:lang w:eastAsia="hi-IN" w:bidi="hi-IN"/>
        </w:rPr>
        <w:t>IaaS</w:t>
      </w:r>
      <w:proofErr w:type="spellEnd"/>
      <w:r w:rsidRPr="007A7DDB">
        <w:rPr>
          <w:rFonts w:eastAsia="Times New Roman" w:cstheme="minorHAnsi"/>
          <w:lang w:eastAsia="hi-IN" w:bidi="hi-IN"/>
        </w:rPr>
        <w:t xml:space="preserve"> virtual machines (VMs) and Cloud services (</w:t>
      </w:r>
      <w:proofErr w:type="spellStart"/>
      <w:r w:rsidRPr="007A7DDB">
        <w:rPr>
          <w:rFonts w:eastAsia="Times New Roman" w:cstheme="minorHAnsi"/>
          <w:lang w:eastAsia="hi-IN" w:bidi="hi-IN"/>
        </w:rPr>
        <w:t>PaaS</w:t>
      </w:r>
      <w:proofErr w:type="spellEnd"/>
      <w:r w:rsidRPr="007A7DDB">
        <w:rPr>
          <w:rFonts w:eastAsia="Times New Roman" w:cstheme="minorHAnsi"/>
          <w:lang w:eastAsia="hi-IN" w:bidi="hi-IN"/>
        </w:rPr>
        <w:t xml:space="preserve"> role instances) into secure VNets and subnets. </w:t>
      </w:r>
    </w:p>
    <w:p w:rsidR="00C6321D" w:rsidRPr="007A7DDB" w:rsidRDefault="00C6321D" w:rsidP="007A7DDB">
      <w:pPr>
        <w:pStyle w:val="ListParagraph"/>
        <w:numPr>
          <w:ilvl w:val="0"/>
          <w:numId w:val="23"/>
        </w:numPr>
        <w:suppressAutoHyphens/>
        <w:spacing w:after="0" w:line="240" w:lineRule="auto"/>
        <w:rPr>
          <w:rFonts w:eastAsia="Times New Roman" w:cstheme="minorHAnsi"/>
          <w:lang w:eastAsia="hi-IN" w:bidi="hi-IN"/>
        </w:rPr>
      </w:pPr>
      <w:r>
        <w:rPr>
          <w:rFonts w:eastAsia="Times New Roman" w:cstheme="minorHAnsi"/>
          <w:lang w:eastAsia="hi-IN" w:bidi="hi-IN"/>
        </w:rPr>
        <w:t xml:space="preserve">Deployed AWS </w:t>
      </w:r>
      <w:r w:rsidR="00DD477E">
        <w:rPr>
          <w:rFonts w:eastAsia="Times New Roman" w:cstheme="minorHAnsi"/>
          <w:lang w:eastAsia="hi-IN" w:bidi="hi-IN"/>
        </w:rPr>
        <w:t>EC2 instances</w:t>
      </w:r>
      <w:r>
        <w:rPr>
          <w:rFonts w:eastAsia="Times New Roman" w:cstheme="minorHAnsi"/>
          <w:lang w:eastAsia="hi-IN" w:bidi="hi-IN"/>
        </w:rPr>
        <w:t>, storage bucket, EMR, DB Servers across hybrid environment.</w:t>
      </w:r>
    </w:p>
    <w:p w:rsidR="007A7DDB" w:rsidRPr="007A7DDB" w:rsidRDefault="007A7DDB" w:rsidP="007A7DDB">
      <w:pPr>
        <w:pStyle w:val="ListParagraph"/>
        <w:numPr>
          <w:ilvl w:val="0"/>
          <w:numId w:val="23"/>
        </w:numPr>
        <w:suppressAutoHyphens/>
        <w:spacing w:after="0" w:line="240" w:lineRule="auto"/>
        <w:rPr>
          <w:rFonts w:eastAsia="Times New Roman" w:cstheme="minorHAnsi"/>
          <w:lang w:eastAsia="hi-IN" w:bidi="hi-IN"/>
        </w:rPr>
      </w:pPr>
      <w:r w:rsidRPr="007A7DDB">
        <w:rPr>
          <w:rFonts w:eastAsia="Times New Roman" w:cstheme="minorHAnsi"/>
          <w:lang w:eastAsia="hi-IN" w:bidi="hi-IN"/>
        </w:rPr>
        <w:t xml:space="preserve">Implemented high availability in Azure Resource Manager deployment models. </w:t>
      </w:r>
    </w:p>
    <w:p w:rsidR="00E81E6A" w:rsidRPr="00E81E6A" w:rsidRDefault="00E81E6A" w:rsidP="00E81E6A">
      <w:pPr>
        <w:pStyle w:val="ListParagraph"/>
        <w:numPr>
          <w:ilvl w:val="0"/>
          <w:numId w:val="23"/>
        </w:numPr>
        <w:suppressAutoHyphens/>
        <w:spacing w:after="0" w:line="240" w:lineRule="auto"/>
        <w:rPr>
          <w:rFonts w:eastAsia="Times New Roman" w:cstheme="minorHAnsi"/>
          <w:lang w:eastAsia="hi-IN" w:bidi="hi-IN"/>
        </w:rPr>
      </w:pPr>
      <w:r w:rsidRPr="00E81E6A">
        <w:rPr>
          <w:rFonts w:eastAsia="Times New Roman" w:cstheme="minorHAnsi"/>
          <w:lang w:eastAsia="hi-IN" w:bidi="hi-IN"/>
        </w:rPr>
        <w:t xml:space="preserve">Designed and configured Azure Virtual Networks (VNETs), subnets, Azure </w:t>
      </w:r>
      <w:r w:rsidR="009877BF">
        <w:rPr>
          <w:rFonts w:eastAsia="Times New Roman" w:cstheme="minorHAnsi"/>
          <w:lang w:eastAsia="hi-IN" w:bidi="hi-IN"/>
        </w:rPr>
        <w:t xml:space="preserve">network settings, DNS settings, </w:t>
      </w:r>
      <w:proofErr w:type="gramStart"/>
      <w:r w:rsidR="009877BF">
        <w:rPr>
          <w:rFonts w:eastAsia="Times New Roman" w:cstheme="minorHAnsi"/>
          <w:lang w:eastAsia="hi-IN" w:bidi="hi-IN"/>
        </w:rPr>
        <w:t>S</w:t>
      </w:r>
      <w:r w:rsidR="009877BF" w:rsidRPr="00E81E6A">
        <w:rPr>
          <w:rFonts w:eastAsia="Times New Roman" w:cstheme="minorHAnsi"/>
          <w:lang w:eastAsia="hi-IN" w:bidi="hi-IN"/>
        </w:rPr>
        <w:t>ecurity</w:t>
      </w:r>
      <w:proofErr w:type="gramEnd"/>
      <w:r w:rsidRPr="00E81E6A">
        <w:rPr>
          <w:rFonts w:eastAsia="Times New Roman" w:cstheme="minorHAnsi"/>
          <w:lang w:eastAsia="hi-IN" w:bidi="hi-IN"/>
        </w:rPr>
        <w:t xml:space="preserve"> policies and routing.</w:t>
      </w:r>
    </w:p>
    <w:p w:rsidR="00E81E6A" w:rsidRDefault="00E81E6A" w:rsidP="00E81E6A">
      <w:pPr>
        <w:pStyle w:val="ListParagraph"/>
        <w:numPr>
          <w:ilvl w:val="0"/>
          <w:numId w:val="23"/>
        </w:numPr>
        <w:suppressAutoHyphens/>
        <w:spacing w:after="0" w:line="240" w:lineRule="auto"/>
        <w:rPr>
          <w:rFonts w:eastAsia="Times New Roman" w:cstheme="minorHAnsi"/>
          <w:lang w:eastAsia="hi-IN" w:bidi="hi-IN"/>
        </w:rPr>
      </w:pPr>
      <w:r w:rsidRPr="00E81E6A">
        <w:rPr>
          <w:rFonts w:eastAsia="Times New Roman" w:cstheme="minorHAnsi"/>
          <w:lang w:eastAsia="hi-IN" w:bidi="hi-IN"/>
        </w:rPr>
        <w:t xml:space="preserve">Networking: Virtual Network, </w:t>
      </w:r>
      <w:proofErr w:type="spellStart"/>
      <w:r>
        <w:rPr>
          <w:rFonts w:eastAsia="Times New Roman" w:cstheme="minorHAnsi"/>
          <w:lang w:eastAsia="hi-IN" w:bidi="hi-IN"/>
        </w:rPr>
        <w:t>VNet-Vnet</w:t>
      </w:r>
      <w:proofErr w:type="spellEnd"/>
      <w:r w:rsidRPr="00E81E6A">
        <w:rPr>
          <w:rFonts w:eastAsia="Times New Roman" w:cstheme="minorHAnsi"/>
          <w:lang w:eastAsia="hi-IN" w:bidi="hi-IN"/>
        </w:rPr>
        <w:t xml:space="preserve">, Load Balancer, </w:t>
      </w:r>
      <w:r w:rsidR="00197821" w:rsidRPr="00197821">
        <w:rPr>
          <w:rFonts w:eastAsia="Times New Roman" w:cstheme="minorHAnsi"/>
          <w:lang w:eastAsia="hi-IN" w:bidi="hi-IN"/>
        </w:rPr>
        <w:t xml:space="preserve">Traffic manager, </w:t>
      </w:r>
      <w:proofErr w:type="spellStart"/>
      <w:r w:rsidR="00197821" w:rsidRPr="00197821">
        <w:rPr>
          <w:rFonts w:eastAsia="Times New Roman" w:cstheme="minorHAnsi"/>
          <w:lang w:eastAsia="hi-IN" w:bidi="hi-IN"/>
        </w:rPr>
        <w:t>Autoscaling</w:t>
      </w:r>
      <w:proofErr w:type="spellEnd"/>
      <w:r w:rsidR="00197821" w:rsidRPr="00197821">
        <w:rPr>
          <w:rFonts w:eastAsia="Times New Roman" w:cstheme="minorHAnsi"/>
          <w:lang w:eastAsia="hi-IN" w:bidi="hi-IN"/>
        </w:rPr>
        <w:t>, Azure Monitor, VPN/Express Route</w:t>
      </w:r>
      <w:r w:rsidR="00197821">
        <w:rPr>
          <w:rFonts w:eastAsia="Times New Roman" w:cstheme="minorHAnsi"/>
          <w:lang w:eastAsia="hi-IN" w:bidi="hi-IN"/>
        </w:rPr>
        <w:t xml:space="preserve">, </w:t>
      </w:r>
      <w:r w:rsidRPr="00E81E6A">
        <w:rPr>
          <w:rFonts w:eastAsia="Times New Roman" w:cstheme="minorHAnsi"/>
          <w:lang w:eastAsia="hi-IN" w:bidi="hi-IN"/>
        </w:rPr>
        <w:t>DNS, VPN Gateway, Application Gateway.</w:t>
      </w:r>
    </w:p>
    <w:p w:rsidR="00197821" w:rsidRPr="00E81E6A" w:rsidRDefault="00197821" w:rsidP="00E81E6A">
      <w:pPr>
        <w:pStyle w:val="ListParagraph"/>
        <w:numPr>
          <w:ilvl w:val="0"/>
          <w:numId w:val="23"/>
        </w:numPr>
        <w:suppressAutoHyphens/>
        <w:spacing w:after="0" w:line="240" w:lineRule="auto"/>
        <w:rPr>
          <w:rFonts w:eastAsia="Times New Roman" w:cstheme="minorHAnsi"/>
          <w:lang w:eastAsia="hi-IN" w:bidi="hi-IN"/>
        </w:rPr>
      </w:pPr>
      <w:r>
        <w:rPr>
          <w:rFonts w:eastAsia="Times New Roman" w:cstheme="minorHAnsi"/>
          <w:lang w:eastAsia="hi-IN" w:bidi="hi-IN"/>
        </w:rPr>
        <w:t xml:space="preserve">Experience </w:t>
      </w:r>
      <w:r w:rsidRPr="00197821">
        <w:rPr>
          <w:rFonts w:eastAsia="Times New Roman" w:cstheme="minorHAnsi"/>
          <w:lang w:eastAsia="hi-IN" w:bidi="hi-IN"/>
        </w:rPr>
        <w:t>using Azure Monitor and</w:t>
      </w:r>
      <w:r>
        <w:rPr>
          <w:rFonts w:eastAsia="Times New Roman" w:cstheme="minorHAnsi"/>
          <w:lang w:eastAsia="hi-IN" w:bidi="hi-IN"/>
        </w:rPr>
        <w:t xml:space="preserve"> create Log analytics work space</w:t>
      </w:r>
      <w:r w:rsidRPr="00197821">
        <w:rPr>
          <w:rFonts w:eastAsia="Times New Roman" w:cstheme="minorHAnsi"/>
          <w:lang w:eastAsia="hi-IN" w:bidi="hi-IN"/>
        </w:rPr>
        <w:t xml:space="preserve"> fixing the alerts generated</w:t>
      </w:r>
      <w:r>
        <w:rPr>
          <w:rFonts w:eastAsia="Times New Roman" w:cstheme="minorHAnsi"/>
          <w:lang w:eastAsia="hi-IN" w:bidi="hi-IN"/>
        </w:rPr>
        <w:t>.</w:t>
      </w:r>
    </w:p>
    <w:p w:rsidR="00E81E6A" w:rsidRDefault="00E81E6A" w:rsidP="00E81E6A">
      <w:pPr>
        <w:pStyle w:val="ListParagraph"/>
        <w:numPr>
          <w:ilvl w:val="0"/>
          <w:numId w:val="23"/>
        </w:numPr>
        <w:suppressAutoHyphens/>
        <w:spacing w:after="0" w:line="240" w:lineRule="auto"/>
        <w:rPr>
          <w:rFonts w:eastAsia="Times New Roman" w:cstheme="minorHAnsi"/>
          <w:lang w:eastAsia="hi-IN" w:bidi="hi-IN"/>
        </w:rPr>
      </w:pPr>
      <w:r w:rsidRPr="00E81E6A">
        <w:rPr>
          <w:rFonts w:eastAsia="Times New Roman" w:cstheme="minorHAnsi"/>
          <w:lang w:eastAsia="hi-IN" w:bidi="hi-IN"/>
        </w:rPr>
        <w:t>Synchronize on premises Active Directory users to azure using AD-CONNECT.</w:t>
      </w:r>
    </w:p>
    <w:p w:rsidR="00DD477E" w:rsidRDefault="00DD477E" w:rsidP="00E81E6A">
      <w:pPr>
        <w:pStyle w:val="ListParagraph"/>
        <w:numPr>
          <w:ilvl w:val="0"/>
          <w:numId w:val="23"/>
        </w:numPr>
        <w:suppressAutoHyphens/>
        <w:spacing w:after="0" w:line="240" w:lineRule="auto"/>
        <w:rPr>
          <w:rFonts w:eastAsia="Times New Roman" w:cstheme="minorHAnsi"/>
          <w:lang w:eastAsia="hi-IN" w:bidi="hi-IN"/>
        </w:rPr>
      </w:pPr>
      <w:r>
        <w:rPr>
          <w:rFonts w:eastAsia="Times New Roman" w:cstheme="minorHAnsi"/>
          <w:lang w:eastAsia="hi-IN" w:bidi="hi-IN"/>
        </w:rPr>
        <w:t>Deploying Web applications with custom domains in Azure Platform services.</w:t>
      </w:r>
    </w:p>
    <w:p w:rsidR="00FD6F0E" w:rsidRDefault="00525A17" w:rsidP="009257B8">
      <w:pPr>
        <w:pStyle w:val="BodyText"/>
        <w:spacing w:before="109" w:line="290" w:lineRule="auto"/>
        <w:ind w:left="280" w:right="602" w:firstLine="0"/>
        <w:rPr>
          <w:rFonts w:asciiTheme="minorHAnsi" w:eastAsia="Times New Roman" w:hAnsiTheme="minorHAnsi" w:cstheme="minorHAnsi"/>
          <w:sz w:val="22"/>
          <w:szCs w:val="22"/>
          <w:lang w:eastAsia="hi-IN" w:bidi="hi-IN"/>
        </w:rPr>
      </w:pPr>
      <w:r w:rsidRPr="00525A17">
        <w:rPr>
          <w:rFonts w:ascii="Calibri" w:eastAsia="Times New Roman" w:hAnsi="Calibri" w:cs="Mangal"/>
          <w:b/>
          <w:sz w:val="22"/>
          <w:szCs w:val="22"/>
          <w:lang w:eastAsia="hi-IN" w:bidi="hi-IN"/>
        </w:rPr>
        <w:t>Environment</w:t>
      </w:r>
      <w:r>
        <w:rPr>
          <w:rFonts w:ascii="Calibri" w:eastAsia="Times New Roman" w:hAnsi="Calibri" w:cs="Mangal"/>
          <w:b/>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Azure services,</w:t>
      </w:r>
      <w:r w:rsidR="00741F93">
        <w:rPr>
          <w:rFonts w:asciiTheme="minorHAnsi" w:eastAsia="Times New Roman" w:hAnsiTheme="minorHAnsi" w:cstheme="minorHAnsi"/>
          <w:sz w:val="22"/>
          <w:szCs w:val="22"/>
          <w:lang w:eastAsia="hi-IN" w:bidi="hi-IN"/>
        </w:rPr>
        <w:t xml:space="preserve"> </w:t>
      </w:r>
      <w:r w:rsidR="00C426FA">
        <w:rPr>
          <w:rFonts w:asciiTheme="minorHAnsi" w:eastAsia="Times New Roman" w:hAnsiTheme="minorHAnsi" w:cstheme="minorHAnsi"/>
          <w:sz w:val="22"/>
          <w:szCs w:val="22"/>
          <w:lang w:eastAsia="hi-IN" w:bidi="hi-IN"/>
        </w:rPr>
        <w:t>ADF</w:t>
      </w:r>
      <w:r w:rsidR="00741F93">
        <w:rPr>
          <w:rFonts w:asciiTheme="minorHAnsi" w:eastAsia="Times New Roman" w:hAnsiTheme="minorHAnsi" w:cstheme="minorHAnsi"/>
          <w:sz w:val="22"/>
          <w:szCs w:val="22"/>
          <w:lang w:eastAsia="hi-IN" w:bidi="hi-IN"/>
        </w:rPr>
        <w:t>,</w:t>
      </w:r>
      <w:r w:rsidR="00C426FA">
        <w:rPr>
          <w:rFonts w:asciiTheme="minorHAnsi" w:eastAsia="Times New Roman" w:hAnsiTheme="minorHAnsi" w:cstheme="minorHAnsi"/>
          <w:sz w:val="22"/>
          <w:szCs w:val="22"/>
          <w:lang w:eastAsia="hi-IN" w:bidi="hi-IN"/>
        </w:rPr>
        <w:t xml:space="preserve"> Storages,</w:t>
      </w:r>
      <w:r w:rsidR="00741F93" w:rsidRPr="00741F93">
        <w:rPr>
          <w:rFonts w:asciiTheme="minorHAnsi" w:eastAsia="Times New Roman" w:hAnsiTheme="minorHAnsi" w:cstheme="minorHAnsi"/>
          <w:sz w:val="22"/>
          <w:szCs w:val="22"/>
          <w:lang w:eastAsia="hi-IN" w:bidi="hi-IN"/>
        </w:rPr>
        <w:t xml:space="preserve"> </w:t>
      </w:r>
      <w:r w:rsidR="00C426FA">
        <w:rPr>
          <w:rFonts w:asciiTheme="minorHAnsi" w:eastAsia="Times New Roman" w:hAnsiTheme="minorHAnsi" w:cstheme="minorHAnsi"/>
          <w:sz w:val="22"/>
          <w:szCs w:val="22"/>
          <w:lang w:eastAsia="hi-IN" w:bidi="hi-IN"/>
        </w:rPr>
        <w:t>Azure VMs, VPN, EC2, S3 Bucket</w:t>
      </w:r>
      <w:r w:rsidR="00741F93" w:rsidRPr="00741F93">
        <w:rPr>
          <w:rFonts w:asciiTheme="minorHAnsi" w:eastAsia="Times New Roman" w:hAnsiTheme="minorHAnsi" w:cstheme="minorHAnsi"/>
          <w:sz w:val="22"/>
          <w:szCs w:val="22"/>
          <w:lang w:eastAsia="hi-IN" w:bidi="hi-IN"/>
        </w:rPr>
        <w:t>,</w:t>
      </w:r>
      <w:r w:rsidR="00C426FA">
        <w:rPr>
          <w:rFonts w:asciiTheme="minorHAnsi" w:eastAsia="Times New Roman" w:hAnsiTheme="minorHAnsi" w:cstheme="minorHAnsi"/>
          <w:sz w:val="22"/>
          <w:szCs w:val="22"/>
          <w:lang w:eastAsia="hi-IN" w:bidi="hi-IN"/>
        </w:rPr>
        <w:t xml:space="preserve"> VPC,</w:t>
      </w:r>
      <w:r w:rsidR="00741F93" w:rsidRPr="00741F93">
        <w:rPr>
          <w:rFonts w:asciiTheme="minorHAnsi" w:eastAsia="Times New Roman" w:hAnsiTheme="minorHAnsi" w:cstheme="minorHAnsi"/>
          <w:sz w:val="22"/>
          <w:szCs w:val="22"/>
          <w:lang w:eastAsia="hi-IN" w:bidi="hi-IN"/>
        </w:rPr>
        <w:t xml:space="preserve"> </w:t>
      </w:r>
      <w:proofErr w:type="spellStart"/>
      <w:r w:rsidR="00741F93" w:rsidRPr="00741F93">
        <w:rPr>
          <w:rFonts w:asciiTheme="minorHAnsi" w:eastAsia="Times New Roman" w:hAnsiTheme="minorHAnsi" w:cstheme="minorHAnsi"/>
          <w:sz w:val="22"/>
          <w:szCs w:val="22"/>
          <w:lang w:eastAsia="hi-IN" w:bidi="hi-IN"/>
        </w:rPr>
        <w:t>Docker</w:t>
      </w:r>
      <w:proofErr w:type="spellEnd"/>
      <w:r w:rsidR="00741F93" w:rsidRPr="00741F93">
        <w:rPr>
          <w:rFonts w:asciiTheme="minorHAnsi" w:eastAsia="Times New Roman" w:hAnsiTheme="minorHAnsi" w:cstheme="minorHAnsi"/>
          <w:sz w:val="22"/>
          <w:szCs w:val="22"/>
          <w:lang w:eastAsia="hi-IN" w:bidi="hi-IN"/>
        </w:rPr>
        <w:t xml:space="preserve">, </w:t>
      </w:r>
      <w:r w:rsidR="00C426FA" w:rsidRPr="00C426FA">
        <w:rPr>
          <w:rFonts w:asciiTheme="minorHAnsi" w:eastAsia="Times New Roman" w:hAnsiTheme="minorHAnsi" w:cstheme="minorHAnsi"/>
          <w:sz w:val="22"/>
          <w:szCs w:val="22"/>
          <w:lang w:eastAsia="hi-IN" w:bidi="hi-IN"/>
        </w:rPr>
        <w:t>Azure AD</w:t>
      </w:r>
      <w:r w:rsidR="00C426FA">
        <w:rPr>
          <w:rFonts w:asciiTheme="minorHAnsi" w:eastAsia="Times New Roman" w:hAnsiTheme="minorHAnsi" w:cstheme="minorHAnsi"/>
          <w:sz w:val="22"/>
          <w:szCs w:val="22"/>
          <w:lang w:eastAsia="hi-IN" w:bidi="hi-IN"/>
        </w:rPr>
        <w:t xml:space="preserve">, </w:t>
      </w:r>
      <w:r w:rsidR="00741F93" w:rsidRPr="00741F93">
        <w:rPr>
          <w:rFonts w:asciiTheme="minorHAnsi" w:eastAsia="Times New Roman" w:hAnsiTheme="minorHAnsi" w:cstheme="minorHAnsi"/>
          <w:sz w:val="22"/>
          <w:szCs w:val="22"/>
          <w:lang w:eastAsia="hi-IN" w:bidi="hi-IN"/>
        </w:rPr>
        <w:t>Kubernetes,</w:t>
      </w:r>
      <w:r w:rsidR="00741F93">
        <w:rPr>
          <w:rFonts w:asciiTheme="minorHAnsi" w:eastAsia="Times New Roman" w:hAnsiTheme="minorHAnsi" w:cstheme="minorHAnsi"/>
          <w:sz w:val="22"/>
          <w:szCs w:val="22"/>
          <w:lang w:eastAsia="hi-IN" w:bidi="hi-IN"/>
        </w:rPr>
        <w:t xml:space="preserve"> SQL, </w:t>
      </w:r>
      <w:r w:rsidR="00741F93" w:rsidRPr="00741F93">
        <w:rPr>
          <w:rFonts w:asciiTheme="minorHAnsi" w:eastAsia="Times New Roman" w:hAnsiTheme="minorHAnsi" w:cstheme="minorHAnsi"/>
          <w:sz w:val="22"/>
          <w:szCs w:val="22"/>
          <w:lang w:eastAsia="hi-IN" w:bidi="hi-IN"/>
        </w:rPr>
        <w:t xml:space="preserve"> Ansible, Maven, Jenkins, </w:t>
      </w:r>
      <w:r w:rsidR="00741F93">
        <w:rPr>
          <w:rFonts w:asciiTheme="minorHAnsi" w:eastAsia="Times New Roman" w:hAnsiTheme="minorHAnsi" w:cstheme="minorHAnsi"/>
          <w:sz w:val="22"/>
          <w:szCs w:val="22"/>
          <w:lang w:eastAsia="hi-IN" w:bidi="hi-IN"/>
        </w:rPr>
        <w:t>Python Scripts</w:t>
      </w:r>
      <w:r w:rsidR="00741F93" w:rsidRPr="00741F93">
        <w:rPr>
          <w:rFonts w:asciiTheme="minorHAnsi" w:eastAsia="Times New Roman" w:hAnsiTheme="minorHAnsi" w:cstheme="minorHAnsi"/>
          <w:sz w:val="22"/>
          <w:szCs w:val="22"/>
          <w:lang w:eastAsia="hi-IN" w:bidi="hi-IN"/>
        </w:rPr>
        <w:t>, JIRA, UNIX / LINUX</w:t>
      </w:r>
      <w:r w:rsidR="00C426FA">
        <w:rPr>
          <w:rFonts w:asciiTheme="minorHAnsi" w:eastAsia="Times New Roman" w:hAnsiTheme="minorHAnsi" w:cstheme="minorHAnsi"/>
          <w:sz w:val="22"/>
          <w:szCs w:val="22"/>
          <w:lang w:eastAsia="hi-IN" w:bidi="hi-IN"/>
        </w:rPr>
        <w:t>, Windows</w:t>
      </w:r>
      <w:r w:rsidR="00741F93" w:rsidRPr="00741F93">
        <w:rPr>
          <w:rFonts w:asciiTheme="minorHAnsi" w:eastAsia="Times New Roman" w:hAnsiTheme="minorHAnsi" w:cstheme="minorHAnsi"/>
          <w:sz w:val="22"/>
          <w:szCs w:val="22"/>
          <w:lang w:eastAsia="hi-IN" w:bidi="hi-IN"/>
        </w:rPr>
        <w:t>.</w:t>
      </w:r>
    </w:p>
    <w:p w:rsidR="009257B8" w:rsidRPr="009257B8" w:rsidRDefault="009257B8" w:rsidP="009257B8">
      <w:pPr>
        <w:pStyle w:val="BodyText"/>
        <w:spacing w:before="109" w:line="290" w:lineRule="auto"/>
        <w:ind w:left="280" w:right="602" w:firstLine="0"/>
        <w:rPr>
          <w:rFonts w:asciiTheme="minorHAnsi" w:eastAsia="Times New Roman" w:hAnsiTheme="minorHAnsi" w:cstheme="minorHAnsi"/>
          <w:sz w:val="22"/>
          <w:szCs w:val="22"/>
          <w:lang w:eastAsia="hi-IN" w:bidi="hi-IN"/>
        </w:rPr>
      </w:pPr>
    </w:p>
    <w:p w:rsidR="007A7DDB" w:rsidRPr="007A7DDB" w:rsidRDefault="00417E14" w:rsidP="00417E14">
      <w:pPr>
        <w:spacing w:after="0" w:line="240" w:lineRule="auto"/>
        <w:rPr>
          <w:rFonts w:ascii="Calibri" w:eastAsia="Times New Roman" w:hAnsi="Calibri" w:cs="Mangal"/>
          <w:b/>
          <w:lang w:eastAsia="hi-IN" w:bidi="hi-IN"/>
        </w:rPr>
      </w:pPr>
      <w:r w:rsidRPr="00417E14">
        <w:rPr>
          <w:rFonts w:ascii="Calibri" w:eastAsia="Times New Roman" w:hAnsi="Calibri" w:cs="Mangal"/>
          <w:b/>
          <w:lang w:eastAsia="hi-IN" w:bidi="hi-IN"/>
        </w:rPr>
        <w:t xml:space="preserve">Role:  </w:t>
      </w:r>
      <w:r w:rsidR="00DE2D3A" w:rsidRPr="00DE2D3A">
        <w:rPr>
          <w:rFonts w:ascii="Calibri" w:eastAsia="Times New Roman" w:hAnsi="Calibri" w:cs="Mangal"/>
          <w:b/>
          <w:lang w:eastAsia="hi-IN" w:bidi="hi-IN"/>
        </w:rPr>
        <w:t xml:space="preserve">Middleware Engineer </w:t>
      </w:r>
      <w:r w:rsidR="00DE2D3A">
        <w:rPr>
          <w:rFonts w:ascii="Calibri" w:eastAsia="Times New Roman" w:hAnsi="Calibri" w:cs="Mangal"/>
          <w:b/>
          <w:lang w:eastAsia="hi-IN" w:bidi="hi-IN"/>
        </w:rPr>
        <w:t>/</w:t>
      </w:r>
      <w:r w:rsidRPr="00417E14">
        <w:rPr>
          <w:rFonts w:ascii="Calibri" w:eastAsia="Times New Roman" w:hAnsi="Calibri" w:cs="Mangal"/>
          <w:b/>
          <w:lang w:eastAsia="hi-IN" w:bidi="hi-IN"/>
        </w:rPr>
        <w:t>Cloud Engineer</w:t>
      </w:r>
    </w:p>
    <w:p w:rsidR="00321F97" w:rsidRPr="00E524DB" w:rsidRDefault="00417E14" w:rsidP="00321F97">
      <w:pPr>
        <w:suppressAutoHyphens/>
        <w:spacing w:after="0" w:line="240" w:lineRule="auto"/>
        <w:jc w:val="both"/>
        <w:rPr>
          <w:rFonts w:ascii="Calibri" w:eastAsia="Times New Roman" w:hAnsi="Calibri" w:cs="Mangal"/>
          <w:b/>
          <w:lang w:eastAsia="hi-IN" w:bidi="hi-IN"/>
        </w:rPr>
      </w:pPr>
      <w:r>
        <w:rPr>
          <w:rFonts w:ascii="Calibri" w:eastAsia="Times New Roman" w:hAnsi="Calibri" w:cs="Mangal"/>
          <w:b/>
          <w:lang w:eastAsia="hi-IN" w:bidi="hi-IN"/>
        </w:rPr>
        <w:t xml:space="preserve">Client: </w:t>
      </w:r>
      <w:r w:rsidR="00287B53">
        <w:rPr>
          <w:rFonts w:ascii="Calibri" w:eastAsia="Times New Roman" w:hAnsi="Calibri" w:cs="Mangal"/>
          <w:b/>
          <w:lang w:eastAsia="hi-IN" w:bidi="hi-IN"/>
        </w:rPr>
        <w:t xml:space="preserve"> </w:t>
      </w:r>
      <w:r w:rsidR="00767350" w:rsidRPr="00767350">
        <w:rPr>
          <w:rFonts w:ascii="Calibri" w:eastAsia="Times New Roman" w:hAnsi="Calibri" w:cs="Mangal"/>
          <w:b/>
          <w:lang w:eastAsia="hi-IN" w:bidi="hi-IN"/>
        </w:rPr>
        <w:t>Star Union Dai-</w:t>
      </w:r>
      <w:proofErr w:type="spellStart"/>
      <w:r w:rsidR="00767350" w:rsidRPr="00767350">
        <w:rPr>
          <w:rFonts w:ascii="Calibri" w:eastAsia="Times New Roman" w:hAnsi="Calibri" w:cs="Mangal"/>
          <w:b/>
          <w:lang w:eastAsia="hi-IN" w:bidi="hi-IN"/>
        </w:rPr>
        <w:t>ichi</w:t>
      </w:r>
      <w:proofErr w:type="spellEnd"/>
      <w:r w:rsidR="00767350" w:rsidRPr="00767350">
        <w:rPr>
          <w:rFonts w:ascii="Calibri" w:eastAsia="Times New Roman" w:hAnsi="Calibri" w:cs="Mangal"/>
          <w:b/>
          <w:lang w:eastAsia="hi-IN" w:bidi="hi-IN"/>
        </w:rPr>
        <w:t xml:space="preserve"> – India</w:t>
      </w:r>
      <w:r w:rsidR="00767350">
        <w:rPr>
          <w:rFonts w:ascii="Calibri" w:eastAsia="Times New Roman" w:hAnsi="Calibri" w:cs="Mangal"/>
          <w:b/>
          <w:lang w:eastAsia="hi-IN" w:bidi="hi-IN"/>
        </w:rPr>
        <w:t>.</w:t>
      </w:r>
      <w:r w:rsidR="00321F97">
        <w:rPr>
          <w:rFonts w:ascii="Calibri" w:eastAsia="Times New Roman" w:hAnsi="Calibri" w:cs="Mangal"/>
          <w:b/>
          <w:lang w:eastAsia="hi-IN" w:bidi="hi-IN"/>
        </w:rPr>
        <w:t xml:space="preserve">                                                                    </w:t>
      </w:r>
      <w:r w:rsidR="000E601B">
        <w:rPr>
          <w:rFonts w:ascii="Calibri" w:eastAsia="Times New Roman" w:hAnsi="Calibri" w:cs="Mangal"/>
          <w:b/>
          <w:lang w:eastAsia="hi-IN" w:bidi="hi-IN"/>
        </w:rPr>
        <w:t xml:space="preserve"> </w:t>
      </w:r>
      <w:r w:rsidR="00767350">
        <w:rPr>
          <w:rFonts w:ascii="Calibri" w:eastAsia="Times New Roman" w:hAnsi="Calibri" w:cs="Mangal"/>
          <w:b/>
          <w:lang w:eastAsia="hi-IN" w:bidi="hi-IN"/>
        </w:rPr>
        <w:t xml:space="preserve">                            Feb 2013</w:t>
      </w:r>
      <w:r w:rsidR="006D5235">
        <w:rPr>
          <w:rFonts w:ascii="Calibri" w:eastAsia="Times New Roman" w:hAnsi="Calibri" w:cs="Mangal"/>
          <w:b/>
          <w:lang w:eastAsia="hi-IN" w:bidi="hi-IN"/>
        </w:rPr>
        <w:t xml:space="preserve"> – </w:t>
      </w:r>
      <w:r w:rsidR="00C45FFE">
        <w:rPr>
          <w:rFonts w:ascii="Calibri" w:eastAsia="Times New Roman" w:hAnsi="Calibri" w:cs="Mangal"/>
          <w:b/>
          <w:lang w:eastAsia="hi-IN" w:bidi="hi-IN"/>
        </w:rPr>
        <w:t>June 2018</w:t>
      </w:r>
    </w:p>
    <w:p w:rsidR="00321F97" w:rsidRPr="00E524DB" w:rsidRDefault="00CB75A4" w:rsidP="002473A2">
      <w:pPr>
        <w:tabs>
          <w:tab w:val="left" w:pos="340"/>
        </w:tabs>
        <w:suppressAutoHyphens/>
        <w:spacing w:after="0" w:line="240" w:lineRule="auto"/>
        <w:ind w:right="450"/>
        <w:jc w:val="both"/>
        <w:rPr>
          <w:rFonts w:ascii="Calibri" w:eastAsia="Times New Roman" w:hAnsi="Calibri" w:cs="Arial"/>
          <w:b/>
          <w:lang w:eastAsia="hi-IN" w:bidi="hi-IN"/>
        </w:rPr>
      </w:pPr>
      <w:r>
        <w:rPr>
          <w:rFonts w:ascii="Calibri" w:eastAsia="Times New Roman" w:hAnsi="Calibri" w:cs="Arial"/>
          <w:b/>
          <w:lang w:eastAsia="hi-IN" w:bidi="hi-IN"/>
        </w:rPr>
        <w:t xml:space="preserve"> </w:t>
      </w:r>
      <w:r w:rsidR="00321F97" w:rsidRPr="00E524DB">
        <w:rPr>
          <w:rFonts w:ascii="Calibri" w:eastAsia="Times New Roman" w:hAnsi="Calibri" w:cs="Arial"/>
          <w:b/>
          <w:lang w:eastAsia="hi-IN" w:bidi="hi-IN"/>
        </w:rPr>
        <w:t>Responsibilities:</w:t>
      </w:r>
    </w:p>
    <w:p w:rsidR="006D5235" w:rsidRPr="006D5235" w:rsidRDefault="006D5235" w:rsidP="007A7DDB">
      <w:pPr>
        <w:pStyle w:val="ListParagraph"/>
        <w:numPr>
          <w:ilvl w:val="0"/>
          <w:numId w:val="25"/>
        </w:numPr>
        <w:suppressAutoHyphens/>
        <w:spacing w:after="0" w:line="240" w:lineRule="auto"/>
        <w:jc w:val="both"/>
        <w:rPr>
          <w:rFonts w:eastAsia="Times New Roman" w:cstheme="minorHAnsi"/>
          <w:lang w:eastAsia="hi-IN" w:bidi="hi-IN"/>
        </w:rPr>
      </w:pPr>
      <w:r w:rsidRPr="006D5235">
        <w:rPr>
          <w:rFonts w:eastAsia="Times New Roman" w:cstheme="minorHAnsi"/>
          <w:lang w:eastAsia="hi-IN" w:bidi="hi-IN"/>
        </w:rPr>
        <w:t xml:space="preserve">Created users and groups using IAM and assigned individual policies to each group. </w:t>
      </w:r>
    </w:p>
    <w:p w:rsidR="006D5235" w:rsidRPr="004536AE" w:rsidRDefault="00993E5D" w:rsidP="007A7DDB">
      <w:pPr>
        <w:pStyle w:val="ListParagraph"/>
        <w:numPr>
          <w:ilvl w:val="0"/>
          <w:numId w:val="25"/>
        </w:numPr>
        <w:suppressAutoHyphens/>
        <w:spacing w:after="0" w:line="240" w:lineRule="auto"/>
        <w:jc w:val="both"/>
        <w:rPr>
          <w:rFonts w:eastAsia="Times New Roman" w:cstheme="minorHAnsi"/>
          <w:lang w:eastAsia="hi-IN" w:bidi="hi-IN"/>
        </w:rPr>
      </w:pPr>
      <w:r>
        <w:rPr>
          <w:rFonts w:eastAsia="Times New Roman" w:cstheme="minorHAnsi"/>
          <w:lang w:eastAsia="hi-IN" w:bidi="hi-IN"/>
        </w:rPr>
        <w:t>Creating Azure Recovery service</w:t>
      </w:r>
      <w:r w:rsidR="006D5235" w:rsidRPr="006D5235">
        <w:rPr>
          <w:rFonts w:eastAsia="Times New Roman" w:cstheme="minorHAnsi"/>
          <w:lang w:eastAsia="hi-IN" w:bidi="hi-IN"/>
        </w:rPr>
        <w:t xml:space="preserve"> vault and protecting required VMs to take the VM level backups. </w:t>
      </w:r>
    </w:p>
    <w:p w:rsidR="006D5235" w:rsidRDefault="006D5235" w:rsidP="007A7DDB">
      <w:pPr>
        <w:pStyle w:val="ListParagraph"/>
        <w:numPr>
          <w:ilvl w:val="0"/>
          <w:numId w:val="25"/>
        </w:numPr>
        <w:suppressAutoHyphens/>
        <w:spacing w:after="0" w:line="240" w:lineRule="auto"/>
        <w:jc w:val="both"/>
        <w:rPr>
          <w:rFonts w:eastAsia="Times New Roman" w:cstheme="minorHAnsi"/>
          <w:lang w:eastAsia="hi-IN" w:bidi="hi-IN"/>
        </w:rPr>
      </w:pPr>
      <w:r w:rsidRPr="006D5235">
        <w:rPr>
          <w:rFonts w:eastAsia="Times New Roman" w:cstheme="minorHAnsi"/>
          <w:lang w:eastAsia="hi-IN" w:bidi="hi-IN"/>
        </w:rPr>
        <w:t>Creating and managing Azure Web-Apps and providing the acce</w:t>
      </w:r>
      <w:r w:rsidR="007A7DDB">
        <w:rPr>
          <w:rFonts w:eastAsia="Times New Roman" w:cstheme="minorHAnsi"/>
          <w:lang w:eastAsia="hi-IN" w:bidi="hi-IN"/>
        </w:rPr>
        <w:t>ss permission to Azure AD users.</w:t>
      </w:r>
    </w:p>
    <w:p w:rsidR="007A7DDB" w:rsidRPr="007A7DDB" w:rsidRDefault="007A7DDB" w:rsidP="007A7DDB">
      <w:pPr>
        <w:pStyle w:val="ListParagraph"/>
        <w:numPr>
          <w:ilvl w:val="0"/>
          <w:numId w:val="25"/>
        </w:numPr>
        <w:jc w:val="both"/>
        <w:rPr>
          <w:rFonts w:eastAsia="Times New Roman" w:cstheme="minorHAnsi"/>
          <w:lang w:eastAsia="hi-IN" w:bidi="hi-IN"/>
        </w:rPr>
      </w:pPr>
      <w:r w:rsidRPr="007A7DDB">
        <w:rPr>
          <w:rFonts w:eastAsia="Times New Roman" w:cstheme="minorHAnsi"/>
          <w:lang w:eastAsia="hi-IN" w:bidi="hi-IN"/>
        </w:rPr>
        <w:t xml:space="preserve">Implemented high availability in Azure Resource Manager deployment models. </w:t>
      </w:r>
    </w:p>
    <w:p w:rsidR="007A7DDB" w:rsidRDefault="007A7DDB" w:rsidP="007A7DDB">
      <w:pPr>
        <w:pStyle w:val="ListParagraph"/>
        <w:numPr>
          <w:ilvl w:val="0"/>
          <w:numId w:val="25"/>
        </w:numPr>
        <w:jc w:val="both"/>
        <w:rPr>
          <w:rFonts w:eastAsia="Times New Roman" w:cstheme="minorHAnsi"/>
          <w:lang w:eastAsia="hi-IN" w:bidi="hi-IN"/>
        </w:rPr>
      </w:pPr>
      <w:r w:rsidRPr="007A7DDB">
        <w:rPr>
          <w:rFonts w:eastAsia="Times New Roman" w:cstheme="minorHAnsi"/>
          <w:lang w:eastAsia="hi-IN" w:bidi="hi-IN"/>
        </w:rPr>
        <w:t xml:space="preserve">Designed Network Security Groups (NSGs) to control inbound and outbound access to network interfaces (NICs), VMs and subnets. </w:t>
      </w:r>
    </w:p>
    <w:p w:rsidR="00767350" w:rsidRPr="00767350" w:rsidRDefault="00767350" w:rsidP="00767350">
      <w:pPr>
        <w:pStyle w:val="ListParagraph"/>
        <w:numPr>
          <w:ilvl w:val="0"/>
          <w:numId w:val="25"/>
        </w:numPr>
        <w:rPr>
          <w:rFonts w:eastAsia="Times New Roman" w:cstheme="minorHAnsi"/>
          <w:lang w:eastAsia="hi-IN" w:bidi="hi-IN"/>
        </w:rPr>
      </w:pPr>
      <w:r w:rsidRPr="00767350">
        <w:rPr>
          <w:rFonts w:eastAsia="Times New Roman" w:cstheme="minorHAnsi"/>
          <w:lang w:eastAsia="hi-IN" w:bidi="hi-IN"/>
        </w:rPr>
        <w:t xml:space="preserve">Installed, configured and administered Bea </w:t>
      </w:r>
      <w:proofErr w:type="spellStart"/>
      <w:r w:rsidRPr="00767350">
        <w:rPr>
          <w:rFonts w:eastAsia="Times New Roman" w:cstheme="minorHAnsi"/>
          <w:lang w:eastAsia="hi-IN" w:bidi="hi-IN"/>
        </w:rPr>
        <w:t>WebLogic</w:t>
      </w:r>
      <w:proofErr w:type="spellEnd"/>
      <w:r w:rsidRPr="00767350">
        <w:rPr>
          <w:rFonts w:eastAsia="Times New Roman" w:cstheme="minorHAnsi"/>
          <w:lang w:eastAsia="hi-IN" w:bidi="hi-IN"/>
        </w:rPr>
        <w:t xml:space="preserve"> Server and on various environments.</w:t>
      </w:r>
    </w:p>
    <w:p w:rsidR="00767350" w:rsidRPr="00767350" w:rsidRDefault="00767350" w:rsidP="00767350">
      <w:pPr>
        <w:pStyle w:val="ListParagraph"/>
        <w:numPr>
          <w:ilvl w:val="0"/>
          <w:numId w:val="25"/>
        </w:numPr>
        <w:rPr>
          <w:rFonts w:eastAsia="Times New Roman" w:cstheme="minorHAnsi"/>
          <w:lang w:eastAsia="hi-IN" w:bidi="hi-IN"/>
        </w:rPr>
      </w:pPr>
      <w:r w:rsidRPr="00767350">
        <w:rPr>
          <w:rFonts w:eastAsia="Times New Roman" w:cstheme="minorHAnsi"/>
          <w:lang w:eastAsia="hi-IN" w:bidi="hi-IN"/>
        </w:rPr>
        <w:t>Configure and administered Connection pools, multi connection pools and Data Source for JDBC connections.</w:t>
      </w:r>
    </w:p>
    <w:p w:rsidR="00767350" w:rsidRPr="00767350" w:rsidRDefault="00767350" w:rsidP="00767350">
      <w:pPr>
        <w:pStyle w:val="ListParagraph"/>
        <w:numPr>
          <w:ilvl w:val="0"/>
          <w:numId w:val="25"/>
        </w:numPr>
        <w:rPr>
          <w:rFonts w:eastAsia="Times New Roman" w:cstheme="minorHAnsi"/>
          <w:lang w:eastAsia="hi-IN" w:bidi="hi-IN"/>
        </w:rPr>
      </w:pPr>
      <w:r w:rsidRPr="00767350">
        <w:rPr>
          <w:rFonts w:eastAsia="Times New Roman" w:cstheme="minorHAnsi"/>
          <w:lang w:eastAsia="hi-IN" w:bidi="hi-IN"/>
        </w:rPr>
        <w:t>Periodically monitored logs for optimal performance.</w:t>
      </w:r>
    </w:p>
    <w:p w:rsidR="00767350" w:rsidRDefault="00767350" w:rsidP="00767350">
      <w:pPr>
        <w:pStyle w:val="ListParagraph"/>
        <w:numPr>
          <w:ilvl w:val="0"/>
          <w:numId w:val="25"/>
        </w:numPr>
        <w:jc w:val="both"/>
        <w:rPr>
          <w:rFonts w:eastAsia="Times New Roman" w:cstheme="minorHAnsi"/>
          <w:lang w:eastAsia="hi-IN" w:bidi="hi-IN"/>
        </w:rPr>
      </w:pPr>
      <w:r w:rsidRPr="00767350">
        <w:rPr>
          <w:rFonts w:eastAsia="Times New Roman" w:cstheme="minorHAnsi"/>
          <w:lang w:eastAsia="hi-IN" w:bidi="hi-IN"/>
        </w:rPr>
        <w:t xml:space="preserve">Coordinated with the application support team to identify and correct issues related to </w:t>
      </w:r>
      <w:proofErr w:type="spellStart"/>
      <w:r w:rsidRPr="00767350">
        <w:rPr>
          <w:rFonts w:eastAsia="Times New Roman" w:cstheme="minorHAnsi"/>
          <w:lang w:eastAsia="hi-IN" w:bidi="hi-IN"/>
        </w:rPr>
        <w:t>WebLogic</w:t>
      </w:r>
      <w:proofErr w:type="spellEnd"/>
      <w:r w:rsidRPr="00767350">
        <w:rPr>
          <w:rFonts w:eastAsia="Times New Roman" w:cstheme="minorHAnsi"/>
          <w:lang w:eastAsia="hi-IN" w:bidi="hi-IN"/>
        </w:rPr>
        <w:t>.</w:t>
      </w:r>
    </w:p>
    <w:p w:rsidR="00417E14" w:rsidRDefault="00525A17" w:rsidP="00BA2045">
      <w:pPr>
        <w:pStyle w:val="BodyText"/>
        <w:spacing w:before="109" w:line="290" w:lineRule="auto"/>
        <w:ind w:left="280" w:right="602" w:firstLine="0"/>
        <w:rPr>
          <w:rFonts w:asciiTheme="minorHAnsi" w:eastAsia="Times New Roman" w:hAnsiTheme="minorHAnsi" w:cstheme="minorHAnsi"/>
          <w:sz w:val="22"/>
          <w:szCs w:val="22"/>
          <w:lang w:eastAsia="hi-IN" w:bidi="hi-IN"/>
        </w:rPr>
      </w:pPr>
      <w:r w:rsidRPr="00525A17">
        <w:rPr>
          <w:rFonts w:ascii="Calibri" w:eastAsia="Times New Roman" w:hAnsi="Calibri" w:cs="Mangal"/>
          <w:b/>
          <w:sz w:val="22"/>
          <w:szCs w:val="22"/>
          <w:lang w:eastAsia="hi-IN" w:bidi="hi-IN"/>
        </w:rPr>
        <w:t>Environment</w:t>
      </w:r>
      <w:r w:rsidR="00FD6F0E" w:rsidRPr="00741F93">
        <w:rPr>
          <w:rFonts w:ascii="Calibri" w:eastAsia="Times New Roman" w:hAnsi="Calibri" w:cs="Mangal"/>
          <w:b/>
          <w:sz w:val="22"/>
          <w:szCs w:val="22"/>
          <w:lang w:eastAsia="hi-IN" w:bidi="hi-IN"/>
        </w:rPr>
        <w:t>:</w:t>
      </w:r>
      <w:r w:rsidR="00FD6F0E">
        <w:rPr>
          <w:rFonts w:ascii="Arial Black"/>
          <w:color w:val="0A5394"/>
          <w:spacing w:val="39"/>
        </w:rPr>
        <w:t xml:space="preserve"> </w:t>
      </w:r>
      <w:r w:rsidR="00C426FA" w:rsidRPr="00C426FA">
        <w:rPr>
          <w:rFonts w:asciiTheme="minorHAnsi" w:eastAsia="Times New Roman" w:hAnsiTheme="minorHAnsi" w:cstheme="minorHAnsi"/>
          <w:sz w:val="22"/>
          <w:szCs w:val="22"/>
          <w:lang w:eastAsia="hi-IN" w:bidi="hi-IN"/>
        </w:rPr>
        <w:t xml:space="preserve">Azure services, </w:t>
      </w:r>
      <w:r w:rsidR="00C426FA">
        <w:rPr>
          <w:rFonts w:asciiTheme="minorHAnsi" w:eastAsia="Times New Roman" w:hAnsiTheme="minorHAnsi" w:cstheme="minorHAnsi"/>
          <w:sz w:val="22"/>
          <w:szCs w:val="22"/>
          <w:lang w:eastAsia="hi-IN" w:bidi="hi-IN"/>
        </w:rPr>
        <w:t>Azure web Applications</w:t>
      </w:r>
      <w:r w:rsidR="00C426FA" w:rsidRPr="00C426FA">
        <w:rPr>
          <w:rFonts w:asciiTheme="minorHAnsi" w:eastAsia="Times New Roman" w:hAnsiTheme="minorHAnsi" w:cstheme="minorHAnsi"/>
          <w:sz w:val="22"/>
          <w:szCs w:val="22"/>
          <w:lang w:eastAsia="hi-IN" w:bidi="hi-IN"/>
        </w:rPr>
        <w:t>,</w:t>
      </w:r>
      <w:r w:rsidR="00C426FA">
        <w:rPr>
          <w:rFonts w:asciiTheme="minorHAnsi" w:eastAsia="Times New Roman" w:hAnsiTheme="minorHAnsi" w:cstheme="minorHAnsi"/>
          <w:sz w:val="22"/>
          <w:szCs w:val="22"/>
          <w:lang w:eastAsia="hi-IN" w:bidi="hi-IN"/>
        </w:rPr>
        <w:t xml:space="preserve"> NSG, Azure AD,</w:t>
      </w:r>
      <w:r w:rsidR="00C426FA" w:rsidRPr="00C426FA">
        <w:rPr>
          <w:rFonts w:asciiTheme="minorHAnsi" w:eastAsia="Times New Roman" w:hAnsiTheme="minorHAnsi" w:cstheme="minorHAnsi"/>
          <w:sz w:val="22"/>
          <w:szCs w:val="22"/>
          <w:lang w:eastAsia="hi-IN" w:bidi="hi-IN"/>
        </w:rPr>
        <w:t xml:space="preserve"> Storages, Azure VMs, VPN, EC2, S3 Bucket, VPC, </w:t>
      </w:r>
      <w:proofErr w:type="spellStart"/>
      <w:r w:rsidR="00C426FA" w:rsidRPr="00C426FA">
        <w:rPr>
          <w:rFonts w:asciiTheme="minorHAnsi" w:eastAsia="Times New Roman" w:hAnsiTheme="minorHAnsi" w:cstheme="minorHAnsi"/>
          <w:sz w:val="22"/>
          <w:szCs w:val="22"/>
          <w:lang w:eastAsia="hi-IN" w:bidi="hi-IN"/>
        </w:rPr>
        <w:t>Docker</w:t>
      </w:r>
      <w:proofErr w:type="spellEnd"/>
      <w:r w:rsidR="00C426FA" w:rsidRPr="00C426FA">
        <w:rPr>
          <w:rFonts w:asciiTheme="minorHAnsi" w:eastAsia="Times New Roman" w:hAnsiTheme="minorHAnsi" w:cstheme="minorHAnsi"/>
          <w:sz w:val="22"/>
          <w:szCs w:val="22"/>
          <w:lang w:eastAsia="hi-IN" w:bidi="hi-IN"/>
        </w:rPr>
        <w:t xml:space="preserve">, </w:t>
      </w:r>
      <w:r w:rsidR="00CB6B39">
        <w:rPr>
          <w:rFonts w:asciiTheme="minorHAnsi" w:eastAsia="Times New Roman" w:hAnsiTheme="minorHAnsi" w:cstheme="minorHAnsi"/>
          <w:sz w:val="22"/>
          <w:szCs w:val="22"/>
          <w:lang w:eastAsia="hi-IN" w:bidi="hi-IN"/>
        </w:rPr>
        <w:t>SQL</w:t>
      </w:r>
      <w:r w:rsidR="00C426FA" w:rsidRPr="00C426FA">
        <w:rPr>
          <w:rFonts w:asciiTheme="minorHAnsi" w:eastAsia="Times New Roman" w:hAnsiTheme="minorHAnsi" w:cstheme="minorHAnsi"/>
          <w:sz w:val="22"/>
          <w:szCs w:val="22"/>
          <w:lang w:eastAsia="hi-IN" w:bidi="hi-IN"/>
        </w:rPr>
        <w:t>, Maven, Jenkins, Python Scripts, JIRA, UNIX / LINUX, Windows</w:t>
      </w:r>
      <w:r w:rsidR="00767350">
        <w:rPr>
          <w:rFonts w:asciiTheme="minorHAnsi" w:eastAsia="Times New Roman" w:hAnsiTheme="minorHAnsi" w:cstheme="minorHAnsi"/>
          <w:sz w:val="22"/>
          <w:szCs w:val="22"/>
          <w:lang w:eastAsia="hi-IN" w:bidi="hi-IN"/>
        </w:rPr>
        <w:t xml:space="preserve">, </w:t>
      </w:r>
      <w:r w:rsidR="00767350" w:rsidRPr="00767350">
        <w:rPr>
          <w:rFonts w:asciiTheme="minorHAnsi" w:eastAsia="Times New Roman" w:hAnsiTheme="minorHAnsi" w:cstheme="minorHAnsi"/>
          <w:sz w:val="22"/>
          <w:szCs w:val="22"/>
          <w:lang w:eastAsia="hi-IN" w:bidi="hi-IN"/>
        </w:rPr>
        <w:t xml:space="preserve">Oracle </w:t>
      </w:r>
      <w:proofErr w:type="spellStart"/>
      <w:r w:rsidR="00767350" w:rsidRPr="00767350">
        <w:rPr>
          <w:rFonts w:asciiTheme="minorHAnsi" w:eastAsia="Times New Roman" w:hAnsiTheme="minorHAnsi" w:cstheme="minorHAnsi"/>
          <w:sz w:val="22"/>
          <w:szCs w:val="22"/>
          <w:lang w:eastAsia="hi-IN" w:bidi="hi-IN"/>
        </w:rPr>
        <w:t>WebLogic</w:t>
      </w:r>
      <w:proofErr w:type="spellEnd"/>
      <w:r w:rsidR="00767350" w:rsidRPr="00767350">
        <w:rPr>
          <w:rFonts w:asciiTheme="minorHAnsi" w:eastAsia="Times New Roman" w:hAnsiTheme="minorHAnsi" w:cstheme="minorHAnsi"/>
          <w:sz w:val="22"/>
          <w:szCs w:val="22"/>
          <w:lang w:eastAsia="hi-IN" w:bidi="hi-IN"/>
        </w:rPr>
        <w:t xml:space="preserve"> Server 11g</w:t>
      </w:r>
      <w:r w:rsidR="00C426FA" w:rsidRPr="00C426FA">
        <w:rPr>
          <w:rFonts w:asciiTheme="minorHAnsi" w:eastAsia="Times New Roman" w:hAnsiTheme="minorHAnsi" w:cstheme="minorHAnsi"/>
          <w:sz w:val="22"/>
          <w:szCs w:val="22"/>
          <w:lang w:eastAsia="hi-IN" w:bidi="hi-IN"/>
        </w:rPr>
        <w:t>.</w:t>
      </w:r>
    </w:p>
    <w:p w:rsidR="008D336A" w:rsidRDefault="008D336A" w:rsidP="008D336A">
      <w:pPr>
        <w:tabs>
          <w:tab w:val="left" w:pos="340"/>
        </w:tabs>
        <w:suppressAutoHyphens/>
        <w:spacing w:after="0" w:line="240" w:lineRule="auto"/>
        <w:jc w:val="both"/>
        <w:rPr>
          <w:rFonts w:eastAsia="Times New Roman" w:cstheme="minorHAnsi"/>
          <w:b/>
          <w:lang w:eastAsia="hi-IN" w:bidi="hi-IN"/>
        </w:rPr>
      </w:pPr>
    </w:p>
    <w:p w:rsidR="00412018" w:rsidRDefault="00412018" w:rsidP="00412018">
      <w:pPr>
        <w:tabs>
          <w:tab w:val="left" w:pos="340"/>
        </w:tabs>
        <w:suppressAutoHyphens/>
        <w:spacing w:after="0" w:line="240" w:lineRule="exact"/>
        <w:jc w:val="both"/>
        <w:rPr>
          <w:rFonts w:eastAsia="Times New Roman" w:cstheme="minorHAnsi"/>
          <w:lang w:eastAsia="hi-IN" w:bidi="hi-IN"/>
        </w:rPr>
      </w:pPr>
    </w:p>
    <w:p w:rsidR="002473A2" w:rsidRDefault="002473A2" w:rsidP="002473A2">
      <w:pPr>
        <w:spacing w:after="0" w:line="240" w:lineRule="auto"/>
        <w:ind w:left="360"/>
        <w:rPr>
          <w:rFonts w:ascii="Calibri" w:eastAsia="Times New Roman" w:hAnsi="Calibri" w:cs="Times New Roman"/>
        </w:rPr>
      </w:pPr>
      <w:r>
        <w:rPr>
          <w:rFonts w:ascii="Calibri" w:eastAsia="Times New Roman" w:hAnsi="Calibri" w:cs="Times New Roman"/>
        </w:rPr>
        <w:lastRenderedPageBreak/>
        <w:t xml:space="preserve">                                                                                                                                                                               </w:t>
      </w:r>
    </w:p>
    <w:p w:rsidR="002473A2" w:rsidRDefault="002473A2" w:rsidP="002473A2">
      <w:pPr>
        <w:spacing w:after="0" w:line="240" w:lineRule="auto"/>
        <w:ind w:left="360"/>
        <w:rPr>
          <w:rFonts w:eastAsia="Cambria" w:cstheme="minorHAnsi"/>
        </w:rPr>
      </w:pPr>
      <w:r>
        <w:rPr>
          <w:rFonts w:ascii="Calibri" w:eastAsia="Times New Roman" w:hAnsi="Calibri" w:cs="Times New Roman"/>
        </w:rPr>
        <w:t xml:space="preserve">                                                                                                                                                     (</w:t>
      </w:r>
      <w:proofErr w:type="spellStart"/>
      <w:r w:rsidR="00772402" w:rsidRPr="00772402">
        <w:rPr>
          <w:rFonts w:ascii="Calibri" w:eastAsia="Times New Roman" w:hAnsi="Calibri" w:cs="Times New Roman"/>
          <w:b/>
        </w:rPr>
        <w:t>Lakshmi</w:t>
      </w:r>
      <w:proofErr w:type="spellEnd"/>
      <w:r w:rsidR="00772402" w:rsidRPr="00772402">
        <w:rPr>
          <w:rFonts w:ascii="Calibri" w:eastAsia="Times New Roman" w:hAnsi="Calibri" w:cs="Times New Roman"/>
          <w:b/>
        </w:rPr>
        <w:t xml:space="preserve"> </w:t>
      </w:r>
      <w:proofErr w:type="spellStart"/>
      <w:r w:rsidRPr="006D318B">
        <w:rPr>
          <w:rFonts w:ascii="Calibri" w:eastAsia="Times New Roman" w:hAnsi="Calibri" w:cs="Times New Roman"/>
          <w:b/>
        </w:rPr>
        <w:t>Venkatesh</w:t>
      </w:r>
      <w:proofErr w:type="spellEnd"/>
      <w:r>
        <w:rPr>
          <w:rFonts w:ascii="Calibri" w:eastAsia="Times New Roman" w:hAnsi="Calibri" w:cs="Times New Roman"/>
        </w:rPr>
        <w:t>)</w:t>
      </w:r>
    </w:p>
    <w:sectPr w:rsidR="002473A2" w:rsidSect="008B5959">
      <w:headerReference w:type="default" r:id="rId7"/>
      <w:footerReference w:type="default" r:id="rId8"/>
      <w:pgSz w:w="12240" w:h="15840" w:code="1"/>
      <w:pgMar w:top="1152" w:right="1008" w:bottom="1080" w:left="1008"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040" w:rsidRDefault="00D77040" w:rsidP="00A33568">
      <w:pPr>
        <w:spacing w:after="0" w:line="240" w:lineRule="auto"/>
      </w:pPr>
      <w:r>
        <w:separator/>
      </w:r>
    </w:p>
  </w:endnote>
  <w:endnote w:type="continuationSeparator" w:id="0">
    <w:p w:rsidR="00D77040" w:rsidRDefault="00D77040" w:rsidP="00A33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6EC" w:rsidRDefault="00B026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040" w:rsidRDefault="00D77040" w:rsidP="00A33568">
      <w:pPr>
        <w:spacing w:after="0" w:line="240" w:lineRule="auto"/>
      </w:pPr>
      <w:r>
        <w:separator/>
      </w:r>
    </w:p>
  </w:footnote>
  <w:footnote w:type="continuationSeparator" w:id="0">
    <w:p w:rsidR="00D77040" w:rsidRDefault="00D77040" w:rsidP="00A335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6EC" w:rsidRDefault="00B026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644"/>
        </w:tabs>
        <w:ind w:left="644" w:hanging="360"/>
      </w:pPr>
      <w:rPr>
        <w:rFonts w:ascii="Wingdings" w:hAnsi="Wingdings"/>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C076C3"/>
    <w:multiLevelType w:val="multilevel"/>
    <w:tmpl w:val="DE7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A47EA2"/>
    <w:multiLevelType w:val="hybridMultilevel"/>
    <w:tmpl w:val="B1023AD0"/>
    <w:lvl w:ilvl="0" w:tplc="40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64F65"/>
    <w:multiLevelType w:val="multilevel"/>
    <w:tmpl w:val="1DB29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D87553"/>
    <w:multiLevelType w:val="hybridMultilevel"/>
    <w:tmpl w:val="7DE682B4"/>
    <w:lvl w:ilvl="0" w:tplc="0409000D">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6">
    <w:nsid w:val="107C073E"/>
    <w:multiLevelType w:val="hybridMultilevel"/>
    <w:tmpl w:val="95649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D485F"/>
    <w:multiLevelType w:val="hybridMultilevel"/>
    <w:tmpl w:val="473A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97D76"/>
    <w:multiLevelType w:val="multilevel"/>
    <w:tmpl w:val="CFC43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FD4E6F"/>
    <w:multiLevelType w:val="multilevel"/>
    <w:tmpl w:val="762E419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D21CAB"/>
    <w:multiLevelType w:val="hybridMultilevel"/>
    <w:tmpl w:val="EE745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CC0BA7"/>
    <w:multiLevelType w:val="hybridMultilevel"/>
    <w:tmpl w:val="58BA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B5F95"/>
    <w:multiLevelType w:val="multilevel"/>
    <w:tmpl w:val="587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4552B8"/>
    <w:multiLevelType w:val="multilevel"/>
    <w:tmpl w:val="346EDA7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102450"/>
    <w:multiLevelType w:val="hybridMultilevel"/>
    <w:tmpl w:val="8C68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1A0C4C"/>
    <w:multiLevelType w:val="multilevel"/>
    <w:tmpl w:val="E7D213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A24021"/>
    <w:multiLevelType w:val="multilevel"/>
    <w:tmpl w:val="E22428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083572"/>
    <w:multiLevelType w:val="multilevel"/>
    <w:tmpl w:val="8F261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CC2038"/>
    <w:multiLevelType w:val="hybridMultilevel"/>
    <w:tmpl w:val="913C1C3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15791"/>
    <w:multiLevelType w:val="hybridMultilevel"/>
    <w:tmpl w:val="4D4C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55BA3"/>
    <w:multiLevelType w:val="multilevel"/>
    <w:tmpl w:val="171AA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686134"/>
    <w:multiLevelType w:val="hybridMultilevel"/>
    <w:tmpl w:val="A400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95856"/>
    <w:multiLevelType w:val="hybridMultilevel"/>
    <w:tmpl w:val="40683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E953C3"/>
    <w:multiLevelType w:val="hybridMultilevel"/>
    <w:tmpl w:val="2DA44D08"/>
    <w:lvl w:ilvl="0" w:tplc="0409000D">
      <w:start w:val="1"/>
      <w:numFmt w:val="bullet"/>
      <w:lvlText w:val=""/>
      <w:lvlJc w:val="left"/>
      <w:pPr>
        <w:ind w:left="4483" w:hanging="360"/>
      </w:pPr>
      <w:rPr>
        <w:rFonts w:ascii="Wingdings" w:hAnsi="Wingdings" w:hint="default"/>
      </w:rPr>
    </w:lvl>
    <w:lvl w:ilvl="1" w:tplc="04090003" w:tentative="1">
      <w:start w:val="1"/>
      <w:numFmt w:val="bullet"/>
      <w:lvlText w:val="o"/>
      <w:lvlJc w:val="left"/>
      <w:pPr>
        <w:ind w:left="5203" w:hanging="360"/>
      </w:pPr>
      <w:rPr>
        <w:rFonts w:ascii="Courier New" w:hAnsi="Courier New" w:cs="Courier New" w:hint="default"/>
      </w:rPr>
    </w:lvl>
    <w:lvl w:ilvl="2" w:tplc="04090005" w:tentative="1">
      <w:start w:val="1"/>
      <w:numFmt w:val="bullet"/>
      <w:lvlText w:val=""/>
      <w:lvlJc w:val="left"/>
      <w:pPr>
        <w:ind w:left="5923" w:hanging="360"/>
      </w:pPr>
      <w:rPr>
        <w:rFonts w:ascii="Wingdings" w:hAnsi="Wingdings" w:hint="default"/>
      </w:rPr>
    </w:lvl>
    <w:lvl w:ilvl="3" w:tplc="04090001" w:tentative="1">
      <w:start w:val="1"/>
      <w:numFmt w:val="bullet"/>
      <w:lvlText w:val=""/>
      <w:lvlJc w:val="left"/>
      <w:pPr>
        <w:ind w:left="6643" w:hanging="360"/>
      </w:pPr>
      <w:rPr>
        <w:rFonts w:ascii="Symbol" w:hAnsi="Symbol" w:hint="default"/>
      </w:rPr>
    </w:lvl>
    <w:lvl w:ilvl="4" w:tplc="04090003" w:tentative="1">
      <w:start w:val="1"/>
      <w:numFmt w:val="bullet"/>
      <w:lvlText w:val="o"/>
      <w:lvlJc w:val="left"/>
      <w:pPr>
        <w:ind w:left="7363" w:hanging="360"/>
      </w:pPr>
      <w:rPr>
        <w:rFonts w:ascii="Courier New" w:hAnsi="Courier New" w:cs="Courier New" w:hint="default"/>
      </w:rPr>
    </w:lvl>
    <w:lvl w:ilvl="5" w:tplc="04090005" w:tentative="1">
      <w:start w:val="1"/>
      <w:numFmt w:val="bullet"/>
      <w:lvlText w:val=""/>
      <w:lvlJc w:val="left"/>
      <w:pPr>
        <w:ind w:left="8083" w:hanging="360"/>
      </w:pPr>
      <w:rPr>
        <w:rFonts w:ascii="Wingdings" w:hAnsi="Wingdings" w:hint="default"/>
      </w:rPr>
    </w:lvl>
    <w:lvl w:ilvl="6" w:tplc="04090001" w:tentative="1">
      <w:start w:val="1"/>
      <w:numFmt w:val="bullet"/>
      <w:lvlText w:val=""/>
      <w:lvlJc w:val="left"/>
      <w:pPr>
        <w:ind w:left="8803" w:hanging="360"/>
      </w:pPr>
      <w:rPr>
        <w:rFonts w:ascii="Symbol" w:hAnsi="Symbol" w:hint="default"/>
      </w:rPr>
    </w:lvl>
    <w:lvl w:ilvl="7" w:tplc="04090003" w:tentative="1">
      <w:start w:val="1"/>
      <w:numFmt w:val="bullet"/>
      <w:lvlText w:val="o"/>
      <w:lvlJc w:val="left"/>
      <w:pPr>
        <w:ind w:left="9523" w:hanging="360"/>
      </w:pPr>
      <w:rPr>
        <w:rFonts w:ascii="Courier New" w:hAnsi="Courier New" w:cs="Courier New" w:hint="default"/>
      </w:rPr>
    </w:lvl>
    <w:lvl w:ilvl="8" w:tplc="04090005" w:tentative="1">
      <w:start w:val="1"/>
      <w:numFmt w:val="bullet"/>
      <w:lvlText w:val=""/>
      <w:lvlJc w:val="left"/>
      <w:pPr>
        <w:ind w:left="10243" w:hanging="360"/>
      </w:pPr>
      <w:rPr>
        <w:rFonts w:ascii="Wingdings" w:hAnsi="Wingdings" w:hint="default"/>
      </w:rPr>
    </w:lvl>
  </w:abstractNum>
  <w:abstractNum w:abstractNumId="24">
    <w:nsid w:val="55752A64"/>
    <w:multiLevelType w:val="hybridMultilevel"/>
    <w:tmpl w:val="3A067E02"/>
    <w:lvl w:ilvl="0" w:tplc="0409000D">
      <w:start w:val="1"/>
      <w:numFmt w:val="bullet"/>
      <w:lvlText w:val=""/>
      <w:lvlJc w:val="left"/>
      <w:pPr>
        <w:ind w:left="720" w:hanging="360"/>
      </w:pPr>
      <w:rPr>
        <w:rFonts w:ascii="Wingdings" w:hAnsi="Wingdings" w:hint="default"/>
      </w:rPr>
    </w:lvl>
    <w:lvl w:ilvl="1" w:tplc="A7E2111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07339"/>
    <w:multiLevelType w:val="hybridMultilevel"/>
    <w:tmpl w:val="9BE4EC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5D9277DD"/>
    <w:multiLevelType w:val="multilevel"/>
    <w:tmpl w:val="76F0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C01BA8"/>
    <w:multiLevelType w:val="hybridMultilevel"/>
    <w:tmpl w:val="7EFC1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343F41"/>
    <w:multiLevelType w:val="multilevel"/>
    <w:tmpl w:val="E31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5F05BB"/>
    <w:multiLevelType w:val="multilevel"/>
    <w:tmpl w:val="0C0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F24904"/>
    <w:multiLevelType w:val="hybridMultilevel"/>
    <w:tmpl w:val="AFC2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B4576"/>
    <w:multiLevelType w:val="hybridMultilevel"/>
    <w:tmpl w:val="F2D67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71283"/>
    <w:multiLevelType w:val="hybridMultilevel"/>
    <w:tmpl w:val="9EA48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0B47CC"/>
    <w:multiLevelType w:val="hybridMultilevel"/>
    <w:tmpl w:val="416E8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469DE"/>
    <w:multiLevelType w:val="hybridMultilevel"/>
    <w:tmpl w:val="7EE201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9A1F2C"/>
    <w:multiLevelType w:val="multilevel"/>
    <w:tmpl w:val="45CE6F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C91192F"/>
    <w:multiLevelType w:val="hybridMultilevel"/>
    <w:tmpl w:val="6728E5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7FFC2FFB"/>
    <w:multiLevelType w:val="hybridMultilevel"/>
    <w:tmpl w:val="E53E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2"/>
  </w:num>
  <w:num w:numId="5">
    <w:abstractNumId w:val="31"/>
  </w:num>
  <w:num w:numId="6">
    <w:abstractNumId w:val="3"/>
  </w:num>
  <w:num w:numId="7">
    <w:abstractNumId w:val="20"/>
  </w:num>
  <w:num w:numId="8">
    <w:abstractNumId w:val="35"/>
  </w:num>
  <w:num w:numId="9">
    <w:abstractNumId w:val="5"/>
  </w:num>
  <w:num w:numId="10">
    <w:abstractNumId w:val="33"/>
  </w:num>
  <w:num w:numId="11">
    <w:abstractNumId w:val="9"/>
  </w:num>
  <w:num w:numId="12">
    <w:abstractNumId w:val="16"/>
  </w:num>
  <w:num w:numId="13">
    <w:abstractNumId w:val="15"/>
  </w:num>
  <w:num w:numId="14">
    <w:abstractNumId w:val="13"/>
  </w:num>
  <w:num w:numId="15">
    <w:abstractNumId w:val="23"/>
  </w:num>
  <w:num w:numId="16">
    <w:abstractNumId w:val="27"/>
  </w:num>
  <w:num w:numId="17">
    <w:abstractNumId w:val="24"/>
  </w:num>
  <w:num w:numId="18">
    <w:abstractNumId w:val="18"/>
  </w:num>
  <w:num w:numId="19">
    <w:abstractNumId w:val="30"/>
  </w:num>
  <w:num w:numId="20">
    <w:abstractNumId w:val="37"/>
  </w:num>
  <w:num w:numId="21">
    <w:abstractNumId w:val="19"/>
  </w:num>
  <w:num w:numId="22">
    <w:abstractNumId w:val="21"/>
  </w:num>
  <w:num w:numId="23">
    <w:abstractNumId w:val="34"/>
  </w:num>
  <w:num w:numId="24">
    <w:abstractNumId w:val="22"/>
  </w:num>
  <w:num w:numId="25">
    <w:abstractNumId w:val="10"/>
  </w:num>
  <w:num w:numId="26">
    <w:abstractNumId w:val="14"/>
  </w:num>
  <w:num w:numId="27">
    <w:abstractNumId w:val="17"/>
  </w:num>
  <w:num w:numId="28">
    <w:abstractNumId w:val="4"/>
  </w:num>
  <w:num w:numId="29">
    <w:abstractNumId w:val="8"/>
  </w:num>
  <w:num w:numId="30">
    <w:abstractNumId w:val="7"/>
  </w:num>
  <w:num w:numId="31">
    <w:abstractNumId w:val="11"/>
  </w:num>
  <w:num w:numId="32">
    <w:abstractNumId w:val="26"/>
  </w:num>
  <w:num w:numId="33">
    <w:abstractNumId w:val="2"/>
  </w:num>
  <w:num w:numId="34">
    <w:abstractNumId w:val="28"/>
  </w:num>
  <w:num w:numId="35">
    <w:abstractNumId w:val="12"/>
  </w:num>
  <w:num w:numId="36">
    <w:abstractNumId w:val="36"/>
  </w:num>
  <w:num w:numId="37">
    <w:abstractNumId w:val="25"/>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524DB"/>
    <w:rsid w:val="00050282"/>
    <w:rsid w:val="0005094E"/>
    <w:rsid w:val="000564B9"/>
    <w:rsid w:val="00063CCB"/>
    <w:rsid w:val="0007328E"/>
    <w:rsid w:val="00075526"/>
    <w:rsid w:val="000801DE"/>
    <w:rsid w:val="00083D2D"/>
    <w:rsid w:val="00084658"/>
    <w:rsid w:val="00084995"/>
    <w:rsid w:val="00087678"/>
    <w:rsid w:val="000A1C2A"/>
    <w:rsid w:val="000B1EBE"/>
    <w:rsid w:val="000B6F59"/>
    <w:rsid w:val="000C7314"/>
    <w:rsid w:val="000C7428"/>
    <w:rsid w:val="000D20F1"/>
    <w:rsid w:val="000D2914"/>
    <w:rsid w:val="000E15D8"/>
    <w:rsid w:val="000E1A7D"/>
    <w:rsid w:val="000E601B"/>
    <w:rsid w:val="000E63E1"/>
    <w:rsid w:val="000E6D84"/>
    <w:rsid w:val="000E710D"/>
    <w:rsid w:val="000E7A56"/>
    <w:rsid w:val="000F556D"/>
    <w:rsid w:val="001207ED"/>
    <w:rsid w:val="0012111F"/>
    <w:rsid w:val="001217C7"/>
    <w:rsid w:val="00122EAB"/>
    <w:rsid w:val="001379A6"/>
    <w:rsid w:val="00140446"/>
    <w:rsid w:val="001407A8"/>
    <w:rsid w:val="00143598"/>
    <w:rsid w:val="00145828"/>
    <w:rsid w:val="00151FFF"/>
    <w:rsid w:val="00154D75"/>
    <w:rsid w:val="0015682B"/>
    <w:rsid w:val="001740EA"/>
    <w:rsid w:val="00182867"/>
    <w:rsid w:val="001864E8"/>
    <w:rsid w:val="00193387"/>
    <w:rsid w:val="00194E7A"/>
    <w:rsid w:val="00197821"/>
    <w:rsid w:val="001B2DA9"/>
    <w:rsid w:val="001C0C97"/>
    <w:rsid w:val="001C2619"/>
    <w:rsid w:val="001C2D4C"/>
    <w:rsid w:val="001C33D6"/>
    <w:rsid w:val="001C7A03"/>
    <w:rsid w:val="001E31D5"/>
    <w:rsid w:val="001E3665"/>
    <w:rsid w:val="001E3A71"/>
    <w:rsid w:val="001F22A1"/>
    <w:rsid w:val="00206B36"/>
    <w:rsid w:val="002072E0"/>
    <w:rsid w:val="00213398"/>
    <w:rsid w:val="002200BF"/>
    <w:rsid w:val="002215D9"/>
    <w:rsid w:val="00225DB5"/>
    <w:rsid w:val="0024079E"/>
    <w:rsid w:val="00245DBF"/>
    <w:rsid w:val="002473A2"/>
    <w:rsid w:val="00247745"/>
    <w:rsid w:val="0025351B"/>
    <w:rsid w:val="00267892"/>
    <w:rsid w:val="00272391"/>
    <w:rsid w:val="00272743"/>
    <w:rsid w:val="00274C5D"/>
    <w:rsid w:val="00281BAD"/>
    <w:rsid w:val="00287B53"/>
    <w:rsid w:val="002963B6"/>
    <w:rsid w:val="002A00F3"/>
    <w:rsid w:val="002A100C"/>
    <w:rsid w:val="002A3B1B"/>
    <w:rsid w:val="002D345D"/>
    <w:rsid w:val="002E3757"/>
    <w:rsid w:val="00311BE8"/>
    <w:rsid w:val="0031246F"/>
    <w:rsid w:val="003124B5"/>
    <w:rsid w:val="00321F97"/>
    <w:rsid w:val="00322907"/>
    <w:rsid w:val="00326B12"/>
    <w:rsid w:val="0032708D"/>
    <w:rsid w:val="003311CE"/>
    <w:rsid w:val="00336296"/>
    <w:rsid w:val="00336866"/>
    <w:rsid w:val="00344869"/>
    <w:rsid w:val="00351014"/>
    <w:rsid w:val="0035291F"/>
    <w:rsid w:val="00353BA3"/>
    <w:rsid w:val="00356FD4"/>
    <w:rsid w:val="00361BF2"/>
    <w:rsid w:val="00362238"/>
    <w:rsid w:val="00362C50"/>
    <w:rsid w:val="0036308A"/>
    <w:rsid w:val="00365210"/>
    <w:rsid w:val="00373612"/>
    <w:rsid w:val="00374BA2"/>
    <w:rsid w:val="00380858"/>
    <w:rsid w:val="00385D85"/>
    <w:rsid w:val="00393822"/>
    <w:rsid w:val="00396A0C"/>
    <w:rsid w:val="003A036E"/>
    <w:rsid w:val="003A1D8F"/>
    <w:rsid w:val="003B0184"/>
    <w:rsid w:val="003B40DE"/>
    <w:rsid w:val="003C1459"/>
    <w:rsid w:val="003C1C68"/>
    <w:rsid w:val="003D4ECD"/>
    <w:rsid w:val="003D7464"/>
    <w:rsid w:val="003E1AF1"/>
    <w:rsid w:val="003E430A"/>
    <w:rsid w:val="003E69E1"/>
    <w:rsid w:val="003F31A8"/>
    <w:rsid w:val="00403346"/>
    <w:rsid w:val="00411491"/>
    <w:rsid w:val="00412018"/>
    <w:rsid w:val="00413594"/>
    <w:rsid w:val="00417E14"/>
    <w:rsid w:val="00434900"/>
    <w:rsid w:val="00441715"/>
    <w:rsid w:val="00443762"/>
    <w:rsid w:val="00446DF9"/>
    <w:rsid w:val="004536AE"/>
    <w:rsid w:val="00460481"/>
    <w:rsid w:val="004745BD"/>
    <w:rsid w:val="00483181"/>
    <w:rsid w:val="00484667"/>
    <w:rsid w:val="00484A85"/>
    <w:rsid w:val="00492205"/>
    <w:rsid w:val="004A52EA"/>
    <w:rsid w:val="004A7546"/>
    <w:rsid w:val="004C20F8"/>
    <w:rsid w:val="004C5B1F"/>
    <w:rsid w:val="004C5D4B"/>
    <w:rsid w:val="004D10F1"/>
    <w:rsid w:val="004D47FD"/>
    <w:rsid w:val="004D6E7F"/>
    <w:rsid w:val="004D6EB2"/>
    <w:rsid w:val="004F38F4"/>
    <w:rsid w:val="004F4C24"/>
    <w:rsid w:val="004F6413"/>
    <w:rsid w:val="00502FDD"/>
    <w:rsid w:val="005065BE"/>
    <w:rsid w:val="0050762A"/>
    <w:rsid w:val="0052445B"/>
    <w:rsid w:val="00525A17"/>
    <w:rsid w:val="005371E3"/>
    <w:rsid w:val="00540881"/>
    <w:rsid w:val="00542A87"/>
    <w:rsid w:val="00542CCF"/>
    <w:rsid w:val="00553DC0"/>
    <w:rsid w:val="00561BB5"/>
    <w:rsid w:val="0056299D"/>
    <w:rsid w:val="0056643A"/>
    <w:rsid w:val="0057049D"/>
    <w:rsid w:val="005745F2"/>
    <w:rsid w:val="00582287"/>
    <w:rsid w:val="0058655B"/>
    <w:rsid w:val="00594DE8"/>
    <w:rsid w:val="00597660"/>
    <w:rsid w:val="005A272C"/>
    <w:rsid w:val="005A4987"/>
    <w:rsid w:val="005A5E67"/>
    <w:rsid w:val="005B7420"/>
    <w:rsid w:val="005D22A9"/>
    <w:rsid w:val="005D7803"/>
    <w:rsid w:val="005F25AD"/>
    <w:rsid w:val="005F29D6"/>
    <w:rsid w:val="0060141F"/>
    <w:rsid w:val="006059AE"/>
    <w:rsid w:val="00605EDA"/>
    <w:rsid w:val="00610479"/>
    <w:rsid w:val="006126A6"/>
    <w:rsid w:val="00634D7A"/>
    <w:rsid w:val="0063645F"/>
    <w:rsid w:val="00654F95"/>
    <w:rsid w:val="00660B01"/>
    <w:rsid w:val="00665F95"/>
    <w:rsid w:val="00680A8E"/>
    <w:rsid w:val="006939F5"/>
    <w:rsid w:val="006B1263"/>
    <w:rsid w:val="006B32BD"/>
    <w:rsid w:val="006C10DA"/>
    <w:rsid w:val="006C2F8D"/>
    <w:rsid w:val="006C3442"/>
    <w:rsid w:val="006D318B"/>
    <w:rsid w:val="006D5235"/>
    <w:rsid w:val="006E0C40"/>
    <w:rsid w:val="006E3C8A"/>
    <w:rsid w:val="006E44E7"/>
    <w:rsid w:val="006E44E8"/>
    <w:rsid w:val="006E4BC5"/>
    <w:rsid w:val="006F663A"/>
    <w:rsid w:val="00705542"/>
    <w:rsid w:val="00714856"/>
    <w:rsid w:val="00714DC6"/>
    <w:rsid w:val="00717F4C"/>
    <w:rsid w:val="00726C37"/>
    <w:rsid w:val="00735CA6"/>
    <w:rsid w:val="00741F93"/>
    <w:rsid w:val="00743F21"/>
    <w:rsid w:val="007504C5"/>
    <w:rsid w:val="00756727"/>
    <w:rsid w:val="00756B20"/>
    <w:rsid w:val="00767350"/>
    <w:rsid w:val="00772402"/>
    <w:rsid w:val="007734FF"/>
    <w:rsid w:val="00776FFA"/>
    <w:rsid w:val="00797234"/>
    <w:rsid w:val="007A0266"/>
    <w:rsid w:val="007A15A5"/>
    <w:rsid w:val="007A7DDB"/>
    <w:rsid w:val="007B6F8D"/>
    <w:rsid w:val="007C25E6"/>
    <w:rsid w:val="007D14D4"/>
    <w:rsid w:val="007D2A07"/>
    <w:rsid w:val="007D4039"/>
    <w:rsid w:val="007D51C2"/>
    <w:rsid w:val="007E2CA5"/>
    <w:rsid w:val="007E4CF5"/>
    <w:rsid w:val="007F535B"/>
    <w:rsid w:val="00801C11"/>
    <w:rsid w:val="00812559"/>
    <w:rsid w:val="00822874"/>
    <w:rsid w:val="00830125"/>
    <w:rsid w:val="0083488C"/>
    <w:rsid w:val="00840D82"/>
    <w:rsid w:val="00842D5F"/>
    <w:rsid w:val="0085179E"/>
    <w:rsid w:val="008559A5"/>
    <w:rsid w:val="00855AC3"/>
    <w:rsid w:val="00861298"/>
    <w:rsid w:val="00870733"/>
    <w:rsid w:val="008744F5"/>
    <w:rsid w:val="0088064A"/>
    <w:rsid w:val="00890B59"/>
    <w:rsid w:val="008A1E9A"/>
    <w:rsid w:val="008A23A6"/>
    <w:rsid w:val="008B5E24"/>
    <w:rsid w:val="008C3BA3"/>
    <w:rsid w:val="008D044E"/>
    <w:rsid w:val="008D336A"/>
    <w:rsid w:val="008D471D"/>
    <w:rsid w:val="008E05ED"/>
    <w:rsid w:val="008F1C64"/>
    <w:rsid w:val="00905D3E"/>
    <w:rsid w:val="00906B20"/>
    <w:rsid w:val="00911EBC"/>
    <w:rsid w:val="00917E4C"/>
    <w:rsid w:val="009224CB"/>
    <w:rsid w:val="009257B8"/>
    <w:rsid w:val="00933F9F"/>
    <w:rsid w:val="0094052D"/>
    <w:rsid w:val="00941E64"/>
    <w:rsid w:val="00942CED"/>
    <w:rsid w:val="00956E85"/>
    <w:rsid w:val="0096334D"/>
    <w:rsid w:val="00971B71"/>
    <w:rsid w:val="00972870"/>
    <w:rsid w:val="00983375"/>
    <w:rsid w:val="00983FDD"/>
    <w:rsid w:val="009877BF"/>
    <w:rsid w:val="00990D01"/>
    <w:rsid w:val="00993DEF"/>
    <w:rsid w:val="00993E5D"/>
    <w:rsid w:val="00994796"/>
    <w:rsid w:val="00996D0D"/>
    <w:rsid w:val="009A6B10"/>
    <w:rsid w:val="009C005C"/>
    <w:rsid w:val="009C2D14"/>
    <w:rsid w:val="009C3746"/>
    <w:rsid w:val="009C3954"/>
    <w:rsid w:val="009C53B5"/>
    <w:rsid w:val="009C7612"/>
    <w:rsid w:val="009C787A"/>
    <w:rsid w:val="009D3405"/>
    <w:rsid w:val="009D6DF1"/>
    <w:rsid w:val="009F1FAD"/>
    <w:rsid w:val="009F39E0"/>
    <w:rsid w:val="00A013E9"/>
    <w:rsid w:val="00A05B34"/>
    <w:rsid w:val="00A33568"/>
    <w:rsid w:val="00A3473A"/>
    <w:rsid w:val="00A46050"/>
    <w:rsid w:val="00A77B07"/>
    <w:rsid w:val="00A872DE"/>
    <w:rsid w:val="00A93807"/>
    <w:rsid w:val="00A945C6"/>
    <w:rsid w:val="00A94A37"/>
    <w:rsid w:val="00A96FE3"/>
    <w:rsid w:val="00AA16EF"/>
    <w:rsid w:val="00AA5250"/>
    <w:rsid w:val="00AA5660"/>
    <w:rsid w:val="00AC527E"/>
    <w:rsid w:val="00AD7867"/>
    <w:rsid w:val="00AF0053"/>
    <w:rsid w:val="00B026EC"/>
    <w:rsid w:val="00B11B5A"/>
    <w:rsid w:val="00B1201A"/>
    <w:rsid w:val="00B153C5"/>
    <w:rsid w:val="00B15A33"/>
    <w:rsid w:val="00B23974"/>
    <w:rsid w:val="00B27A3E"/>
    <w:rsid w:val="00B32278"/>
    <w:rsid w:val="00B3550B"/>
    <w:rsid w:val="00B446BE"/>
    <w:rsid w:val="00B53AE2"/>
    <w:rsid w:val="00B5569F"/>
    <w:rsid w:val="00B55F59"/>
    <w:rsid w:val="00B61093"/>
    <w:rsid w:val="00B614BB"/>
    <w:rsid w:val="00B65D19"/>
    <w:rsid w:val="00B71DDF"/>
    <w:rsid w:val="00B72D38"/>
    <w:rsid w:val="00B80856"/>
    <w:rsid w:val="00B836CD"/>
    <w:rsid w:val="00B854A2"/>
    <w:rsid w:val="00B95626"/>
    <w:rsid w:val="00BA2045"/>
    <w:rsid w:val="00BB13E9"/>
    <w:rsid w:val="00BB3EFF"/>
    <w:rsid w:val="00BB72D2"/>
    <w:rsid w:val="00BC513C"/>
    <w:rsid w:val="00BC5288"/>
    <w:rsid w:val="00BD3185"/>
    <w:rsid w:val="00BD46BC"/>
    <w:rsid w:val="00BD5553"/>
    <w:rsid w:val="00BE0C84"/>
    <w:rsid w:val="00BE1426"/>
    <w:rsid w:val="00BE1FE7"/>
    <w:rsid w:val="00BF1B7E"/>
    <w:rsid w:val="00BF3EE1"/>
    <w:rsid w:val="00C05407"/>
    <w:rsid w:val="00C06FD4"/>
    <w:rsid w:val="00C12EBA"/>
    <w:rsid w:val="00C14EDD"/>
    <w:rsid w:val="00C21EA9"/>
    <w:rsid w:val="00C25710"/>
    <w:rsid w:val="00C328D1"/>
    <w:rsid w:val="00C32954"/>
    <w:rsid w:val="00C42242"/>
    <w:rsid w:val="00C426FA"/>
    <w:rsid w:val="00C45FFE"/>
    <w:rsid w:val="00C541EF"/>
    <w:rsid w:val="00C55A07"/>
    <w:rsid w:val="00C62001"/>
    <w:rsid w:val="00C6321D"/>
    <w:rsid w:val="00C72BCB"/>
    <w:rsid w:val="00C732F2"/>
    <w:rsid w:val="00C750E4"/>
    <w:rsid w:val="00C824F4"/>
    <w:rsid w:val="00C8678B"/>
    <w:rsid w:val="00C92ED1"/>
    <w:rsid w:val="00CA3158"/>
    <w:rsid w:val="00CA5624"/>
    <w:rsid w:val="00CA63AC"/>
    <w:rsid w:val="00CA7FB5"/>
    <w:rsid w:val="00CB0519"/>
    <w:rsid w:val="00CB32E5"/>
    <w:rsid w:val="00CB581C"/>
    <w:rsid w:val="00CB6B39"/>
    <w:rsid w:val="00CB75A4"/>
    <w:rsid w:val="00CC3D74"/>
    <w:rsid w:val="00CC5AE6"/>
    <w:rsid w:val="00CD5FBA"/>
    <w:rsid w:val="00CF28CA"/>
    <w:rsid w:val="00CF41F2"/>
    <w:rsid w:val="00D1055F"/>
    <w:rsid w:val="00D154A5"/>
    <w:rsid w:val="00D1683C"/>
    <w:rsid w:val="00D23E51"/>
    <w:rsid w:val="00D26B07"/>
    <w:rsid w:val="00D4095D"/>
    <w:rsid w:val="00D44DFF"/>
    <w:rsid w:val="00D4794C"/>
    <w:rsid w:val="00D47F3D"/>
    <w:rsid w:val="00D515F0"/>
    <w:rsid w:val="00D62553"/>
    <w:rsid w:val="00D63B1C"/>
    <w:rsid w:val="00D64E26"/>
    <w:rsid w:val="00D651DC"/>
    <w:rsid w:val="00D662BE"/>
    <w:rsid w:val="00D767A1"/>
    <w:rsid w:val="00D77040"/>
    <w:rsid w:val="00D805EF"/>
    <w:rsid w:val="00D85103"/>
    <w:rsid w:val="00D903D8"/>
    <w:rsid w:val="00D957CB"/>
    <w:rsid w:val="00DA5087"/>
    <w:rsid w:val="00DA584E"/>
    <w:rsid w:val="00DA5CEC"/>
    <w:rsid w:val="00DA72A9"/>
    <w:rsid w:val="00DA7400"/>
    <w:rsid w:val="00DB3E86"/>
    <w:rsid w:val="00DB483D"/>
    <w:rsid w:val="00DB5D42"/>
    <w:rsid w:val="00DC1919"/>
    <w:rsid w:val="00DD477E"/>
    <w:rsid w:val="00DD47A9"/>
    <w:rsid w:val="00DD6378"/>
    <w:rsid w:val="00DD6F1B"/>
    <w:rsid w:val="00DE0044"/>
    <w:rsid w:val="00DE1597"/>
    <w:rsid w:val="00DE2D3A"/>
    <w:rsid w:val="00DE70B0"/>
    <w:rsid w:val="00DF1C7C"/>
    <w:rsid w:val="00E028AD"/>
    <w:rsid w:val="00E15DDE"/>
    <w:rsid w:val="00E1689E"/>
    <w:rsid w:val="00E20C0E"/>
    <w:rsid w:val="00E232D0"/>
    <w:rsid w:val="00E30618"/>
    <w:rsid w:val="00E30658"/>
    <w:rsid w:val="00E3359E"/>
    <w:rsid w:val="00E358D5"/>
    <w:rsid w:val="00E41C67"/>
    <w:rsid w:val="00E4626A"/>
    <w:rsid w:val="00E46B77"/>
    <w:rsid w:val="00E46B7C"/>
    <w:rsid w:val="00E5208C"/>
    <w:rsid w:val="00E524DB"/>
    <w:rsid w:val="00E53A13"/>
    <w:rsid w:val="00E70022"/>
    <w:rsid w:val="00E70E70"/>
    <w:rsid w:val="00E74165"/>
    <w:rsid w:val="00E74462"/>
    <w:rsid w:val="00E81E6A"/>
    <w:rsid w:val="00E85B29"/>
    <w:rsid w:val="00E960D7"/>
    <w:rsid w:val="00E962F4"/>
    <w:rsid w:val="00E96717"/>
    <w:rsid w:val="00E979D6"/>
    <w:rsid w:val="00EA69E2"/>
    <w:rsid w:val="00EB478B"/>
    <w:rsid w:val="00EC0D93"/>
    <w:rsid w:val="00EC1689"/>
    <w:rsid w:val="00ED65FD"/>
    <w:rsid w:val="00EE43B1"/>
    <w:rsid w:val="00EF16F6"/>
    <w:rsid w:val="00F04377"/>
    <w:rsid w:val="00F05787"/>
    <w:rsid w:val="00F05874"/>
    <w:rsid w:val="00F06EDF"/>
    <w:rsid w:val="00F10B1A"/>
    <w:rsid w:val="00F1123E"/>
    <w:rsid w:val="00F16BBB"/>
    <w:rsid w:val="00F17272"/>
    <w:rsid w:val="00F2204C"/>
    <w:rsid w:val="00F2325C"/>
    <w:rsid w:val="00F24F4B"/>
    <w:rsid w:val="00F43F40"/>
    <w:rsid w:val="00F54693"/>
    <w:rsid w:val="00F5559A"/>
    <w:rsid w:val="00F8261A"/>
    <w:rsid w:val="00F83CFB"/>
    <w:rsid w:val="00F8580E"/>
    <w:rsid w:val="00F86AE6"/>
    <w:rsid w:val="00F90B1E"/>
    <w:rsid w:val="00F957C1"/>
    <w:rsid w:val="00FD6F0E"/>
    <w:rsid w:val="00FE420F"/>
    <w:rsid w:val="00FE554E"/>
    <w:rsid w:val="00FF229C"/>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05"/>
  </w:style>
  <w:style w:type="paragraph" w:styleId="Heading1">
    <w:name w:val="heading 1"/>
    <w:basedOn w:val="Normal"/>
    <w:next w:val="Normal"/>
    <w:link w:val="Heading1Char"/>
    <w:uiPriority w:val="9"/>
    <w:qFormat/>
    <w:rsid w:val="001211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12018"/>
    <w:pPr>
      <w:ind w:left="720"/>
      <w:contextualSpacing/>
    </w:pPr>
  </w:style>
  <w:style w:type="paragraph" w:styleId="NoSpacing">
    <w:name w:val="No Spacing"/>
    <w:link w:val="NoSpacingChar"/>
    <w:qFormat/>
    <w:rsid w:val="00A872DE"/>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A872DE"/>
    <w:rPr>
      <w:rFonts w:ascii="Calibri" w:eastAsia="Times New Roman" w:hAnsi="Calibri" w:cs="Times New Roman"/>
    </w:rPr>
  </w:style>
  <w:style w:type="paragraph" w:customStyle="1" w:styleId="TableParagraph">
    <w:name w:val="Table Paragraph"/>
    <w:basedOn w:val="Normal"/>
    <w:uiPriority w:val="1"/>
    <w:qFormat/>
    <w:rsid w:val="00A33568"/>
    <w:pPr>
      <w:widowControl w:val="0"/>
      <w:autoSpaceDE w:val="0"/>
      <w:autoSpaceDN w:val="0"/>
      <w:spacing w:before="139" w:after="0" w:line="240" w:lineRule="auto"/>
      <w:ind w:left="99"/>
    </w:pPr>
    <w:rPr>
      <w:rFonts w:ascii="Arial MT" w:eastAsia="Arial MT" w:hAnsi="Arial MT" w:cs="Arial MT"/>
    </w:rPr>
  </w:style>
  <w:style w:type="paragraph" w:styleId="Header">
    <w:name w:val="header"/>
    <w:basedOn w:val="Normal"/>
    <w:link w:val="HeaderChar"/>
    <w:uiPriority w:val="99"/>
    <w:semiHidden/>
    <w:unhideWhenUsed/>
    <w:rsid w:val="00A335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568"/>
  </w:style>
  <w:style w:type="paragraph" w:styleId="Footer">
    <w:name w:val="footer"/>
    <w:basedOn w:val="Normal"/>
    <w:link w:val="FooterChar"/>
    <w:uiPriority w:val="99"/>
    <w:semiHidden/>
    <w:unhideWhenUsed/>
    <w:rsid w:val="00A335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568"/>
  </w:style>
  <w:style w:type="paragraph" w:styleId="BodyText">
    <w:name w:val="Body Text"/>
    <w:basedOn w:val="Normal"/>
    <w:link w:val="BodyTextChar"/>
    <w:uiPriority w:val="1"/>
    <w:qFormat/>
    <w:rsid w:val="00741F93"/>
    <w:pPr>
      <w:widowControl w:val="0"/>
      <w:autoSpaceDE w:val="0"/>
      <w:autoSpaceDN w:val="0"/>
      <w:spacing w:after="0" w:line="240" w:lineRule="auto"/>
      <w:ind w:left="640" w:hanging="360"/>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741F93"/>
    <w:rPr>
      <w:rFonts w:ascii="Arial MT" w:eastAsia="Arial MT" w:hAnsi="Arial MT" w:cs="Arial MT"/>
      <w:sz w:val="20"/>
      <w:szCs w:val="20"/>
    </w:rPr>
  </w:style>
  <w:style w:type="character" w:styleId="Strong">
    <w:name w:val="Strong"/>
    <w:basedOn w:val="DefaultParagraphFont"/>
    <w:uiPriority w:val="22"/>
    <w:qFormat/>
    <w:rsid w:val="006E44E7"/>
    <w:rPr>
      <w:b/>
      <w:bCs/>
    </w:rPr>
  </w:style>
  <w:style w:type="paragraph" w:styleId="NormalWeb">
    <w:name w:val="Normal (Web)"/>
    <w:basedOn w:val="Normal"/>
    <w:uiPriority w:val="99"/>
    <w:semiHidden/>
    <w:unhideWhenUsed/>
    <w:rsid w:val="00E53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32671">
      <w:bodyDiv w:val="1"/>
      <w:marLeft w:val="0"/>
      <w:marRight w:val="0"/>
      <w:marTop w:val="0"/>
      <w:marBottom w:val="0"/>
      <w:divBdr>
        <w:top w:val="none" w:sz="0" w:space="0" w:color="auto"/>
        <w:left w:val="none" w:sz="0" w:space="0" w:color="auto"/>
        <w:bottom w:val="none" w:sz="0" w:space="0" w:color="auto"/>
        <w:right w:val="none" w:sz="0" w:space="0" w:color="auto"/>
      </w:divBdr>
    </w:div>
    <w:div w:id="207112970">
      <w:bodyDiv w:val="1"/>
      <w:marLeft w:val="0"/>
      <w:marRight w:val="0"/>
      <w:marTop w:val="0"/>
      <w:marBottom w:val="0"/>
      <w:divBdr>
        <w:top w:val="none" w:sz="0" w:space="0" w:color="auto"/>
        <w:left w:val="none" w:sz="0" w:space="0" w:color="auto"/>
        <w:bottom w:val="none" w:sz="0" w:space="0" w:color="auto"/>
        <w:right w:val="none" w:sz="0" w:space="0" w:color="auto"/>
      </w:divBdr>
    </w:div>
    <w:div w:id="280958609">
      <w:bodyDiv w:val="1"/>
      <w:marLeft w:val="0"/>
      <w:marRight w:val="0"/>
      <w:marTop w:val="0"/>
      <w:marBottom w:val="0"/>
      <w:divBdr>
        <w:top w:val="none" w:sz="0" w:space="0" w:color="auto"/>
        <w:left w:val="none" w:sz="0" w:space="0" w:color="auto"/>
        <w:bottom w:val="none" w:sz="0" w:space="0" w:color="auto"/>
        <w:right w:val="none" w:sz="0" w:space="0" w:color="auto"/>
      </w:divBdr>
    </w:div>
    <w:div w:id="437063117">
      <w:bodyDiv w:val="1"/>
      <w:marLeft w:val="0"/>
      <w:marRight w:val="0"/>
      <w:marTop w:val="0"/>
      <w:marBottom w:val="0"/>
      <w:divBdr>
        <w:top w:val="none" w:sz="0" w:space="0" w:color="auto"/>
        <w:left w:val="none" w:sz="0" w:space="0" w:color="auto"/>
        <w:bottom w:val="none" w:sz="0" w:space="0" w:color="auto"/>
        <w:right w:val="none" w:sz="0" w:space="0" w:color="auto"/>
      </w:divBdr>
    </w:div>
    <w:div w:id="553200361">
      <w:bodyDiv w:val="1"/>
      <w:marLeft w:val="0"/>
      <w:marRight w:val="0"/>
      <w:marTop w:val="0"/>
      <w:marBottom w:val="0"/>
      <w:divBdr>
        <w:top w:val="none" w:sz="0" w:space="0" w:color="auto"/>
        <w:left w:val="none" w:sz="0" w:space="0" w:color="auto"/>
        <w:bottom w:val="none" w:sz="0" w:space="0" w:color="auto"/>
        <w:right w:val="none" w:sz="0" w:space="0" w:color="auto"/>
      </w:divBdr>
    </w:div>
    <w:div w:id="592662002">
      <w:bodyDiv w:val="1"/>
      <w:marLeft w:val="0"/>
      <w:marRight w:val="0"/>
      <w:marTop w:val="0"/>
      <w:marBottom w:val="0"/>
      <w:divBdr>
        <w:top w:val="none" w:sz="0" w:space="0" w:color="auto"/>
        <w:left w:val="none" w:sz="0" w:space="0" w:color="auto"/>
        <w:bottom w:val="none" w:sz="0" w:space="0" w:color="auto"/>
        <w:right w:val="none" w:sz="0" w:space="0" w:color="auto"/>
      </w:divBdr>
    </w:div>
    <w:div w:id="707948189">
      <w:bodyDiv w:val="1"/>
      <w:marLeft w:val="0"/>
      <w:marRight w:val="0"/>
      <w:marTop w:val="0"/>
      <w:marBottom w:val="0"/>
      <w:divBdr>
        <w:top w:val="none" w:sz="0" w:space="0" w:color="auto"/>
        <w:left w:val="none" w:sz="0" w:space="0" w:color="auto"/>
        <w:bottom w:val="none" w:sz="0" w:space="0" w:color="auto"/>
        <w:right w:val="none" w:sz="0" w:space="0" w:color="auto"/>
      </w:divBdr>
    </w:div>
    <w:div w:id="960768019">
      <w:bodyDiv w:val="1"/>
      <w:marLeft w:val="0"/>
      <w:marRight w:val="0"/>
      <w:marTop w:val="0"/>
      <w:marBottom w:val="0"/>
      <w:divBdr>
        <w:top w:val="none" w:sz="0" w:space="0" w:color="auto"/>
        <w:left w:val="none" w:sz="0" w:space="0" w:color="auto"/>
        <w:bottom w:val="none" w:sz="0" w:space="0" w:color="auto"/>
        <w:right w:val="none" w:sz="0" w:space="0" w:color="auto"/>
      </w:divBdr>
    </w:div>
    <w:div w:id="1260944056">
      <w:bodyDiv w:val="1"/>
      <w:marLeft w:val="0"/>
      <w:marRight w:val="0"/>
      <w:marTop w:val="0"/>
      <w:marBottom w:val="0"/>
      <w:divBdr>
        <w:top w:val="none" w:sz="0" w:space="0" w:color="auto"/>
        <w:left w:val="none" w:sz="0" w:space="0" w:color="auto"/>
        <w:bottom w:val="none" w:sz="0" w:space="0" w:color="auto"/>
        <w:right w:val="none" w:sz="0" w:space="0" w:color="auto"/>
      </w:divBdr>
    </w:div>
    <w:div w:id="1421608052">
      <w:bodyDiv w:val="1"/>
      <w:marLeft w:val="0"/>
      <w:marRight w:val="0"/>
      <w:marTop w:val="0"/>
      <w:marBottom w:val="0"/>
      <w:divBdr>
        <w:top w:val="none" w:sz="0" w:space="0" w:color="auto"/>
        <w:left w:val="none" w:sz="0" w:space="0" w:color="auto"/>
        <w:bottom w:val="none" w:sz="0" w:space="0" w:color="auto"/>
        <w:right w:val="none" w:sz="0" w:space="0" w:color="auto"/>
      </w:divBdr>
    </w:div>
    <w:div w:id="1616130953">
      <w:bodyDiv w:val="1"/>
      <w:marLeft w:val="0"/>
      <w:marRight w:val="0"/>
      <w:marTop w:val="0"/>
      <w:marBottom w:val="0"/>
      <w:divBdr>
        <w:top w:val="none" w:sz="0" w:space="0" w:color="auto"/>
        <w:left w:val="none" w:sz="0" w:space="0" w:color="auto"/>
        <w:bottom w:val="none" w:sz="0" w:space="0" w:color="auto"/>
        <w:right w:val="none" w:sz="0" w:space="0" w:color="auto"/>
      </w:divBdr>
    </w:div>
    <w:div w:id="1715471405">
      <w:bodyDiv w:val="1"/>
      <w:marLeft w:val="0"/>
      <w:marRight w:val="0"/>
      <w:marTop w:val="0"/>
      <w:marBottom w:val="0"/>
      <w:divBdr>
        <w:top w:val="none" w:sz="0" w:space="0" w:color="auto"/>
        <w:left w:val="none" w:sz="0" w:space="0" w:color="auto"/>
        <w:bottom w:val="none" w:sz="0" w:space="0" w:color="auto"/>
        <w:right w:val="none" w:sz="0" w:space="0" w:color="auto"/>
      </w:divBdr>
    </w:div>
    <w:div w:id="1868254188">
      <w:bodyDiv w:val="1"/>
      <w:marLeft w:val="0"/>
      <w:marRight w:val="0"/>
      <w:marTop w:val="0"/>
      <w:marBottom w:val="0"/>
      <w:divBdr>
        <w:top w:val="none" w:sz="0" w:space="0" w:color="auto"/>
        <w:left w:val="none" w:sz="0" w:space="0" w:color="auto"/>
        <w:bottom w:val="none" w:sz="0" w:space="0" w:color="auto"/>
        <w:right w:val="none" w:sz="0" w:space="0" w:color="auto"/>
      </w:divBdr>
    </w:div>
    <w:div w:id="20418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9170</TotalTime>
  <Pages>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c:creator>
  <cp:keywords/>
  <dc:description/>
  <cp:lastModifiedBy>Chinna</cp:lastModifiedBy>
  <cp:revision>307</cp:revision>
  <dcterms:created xsi:type="dcterms:W3CDTF">2018-02-08T05:52:00Z</dcterms:created>
  <dcterms:modified xsi:type="dcterms:W3CDTF">2025-08-22T15:41:00Z</dcterms:modified>
</cp:coreProperties>
</file>